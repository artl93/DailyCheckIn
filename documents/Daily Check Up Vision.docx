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702A" w14:textId="580B18D2" w:rsidR="003A79BD" w:rsidRDefault="00056555">
      <w:r>
        <w:rPr>
          <w:noProof/>
        </w:rPr>
        <w:drawing>
          <wp:inline distT="0" distB="0" distL="0" distR="0" wp14:anchorId="690A790E" wp14:editId="7C63F973">
            <wp:extent cx="5949950" cy="901700"/>
            <wp:effectExtent l="0" t="0" r="0" b="0"/>
            <wp:docPr id="13022802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9950" cy="901700"/>
                    </a:xfrm>
                    <a:prstGeom prst="rect">
                      <a:avLst/>
                    </a:prstGeom>
                  </pic:spPr>
                </pic:pic>
              </a:graphicData>
            </a:graphic>
          </wp:inline>
        </w:drawing>
      </w:r>
    </w:p>
    <w:p w14:paraId="5BE43328" w14:textId="0526030A" w:rsidR="62C248BD" w:rsidRDefault="62C248BD" w:rsidP="0BFD9CC3">
      <w:pPr>
        <w:spacing w:after="120"/>
        <w:rPr>
          <w:rFonts w:ascii="Calibri" w:eastAsia="Calibri" w:hAnsi="Calibri" w:cs="Calibri"/>
          <w:color w:val="000000" w:themeColor="text1"/>
          <w:lang w:eastAsia="en-US"/>
        </w:rPr>
      </w:pPr>
      <w:r w:rsidRPr="0BFD9CC3">
        <w:rPr>
          <w:rStyle w:val="Strong"/>
          <w:rFonts w:ascii="Calibri Light" w:eastAsia="Calibri Light" w:hAnsi="Calibri Light" w:cs="Calibri Light"/>
          <w:b w:val="0"/>
          <w:bCs w:val="0"/>
          <w:i/>
          <w:iCs/>
        </w:rPr>
        <w:t>For the user:</w:t>
      </w:r>
      <w:r w:rsidRPr="0BFD9CC3">
        <w:rPr>
          <w:rStyle w:val="Strong"/>
        </w:rPr>
        <w:t xml:space="preserve"> </w:t>
      </w:r>
      <w:r w:rsidRPr="0BFD9CC3">
        <w:rPr>
          <w:rFonts w:ascii="Calibri" w:eastAsia="Calibri" w:hAnsi="Calibri" w:cs="Calibri"/>
          <w:color w:val="000000" w:themeColor="text1"/>
          <w:lang w:eastAsia="en-US"/>
        </w:rPr>
        <w:t xml:space="preserve">Easy tool to track your symptom </w:t>
      </w:r>
      <w:ins w:id="0" w:author="Art Leonard" w:date="2020-03-25T22:25:00Z">
        <w:r w:rsidR="00031694">
          <w:rPr>
            <w:rFonts w:ascii="Calibri" w:eastAsia="Calibri" w:hAnsi="Calibri" w:cs="Calibri"/>
            <w:color w:val="000000" w:themeColor="text1"/>
            <w:lang w:eastAsia="en-US"/>
          </w:rPr>
          <w:t xml:space="preserve">severity </w:t>
        </w:r>
      </w:ins>
      <w:r w:rsidRPr="0BFD9CC3">
        <w:rPr>
          <w:rFonts w:ascii="Calibri" w:eastAsia="Calibri" w:hAnsi="Calibri" w:cs="Calibri"/>
          <w:color w:val="000000" w:themeColor="text1"/>
          <w:lang w:eastAsia="en-US"/>
        </w:rPr>
        <w:t>daily</w:t>
      </w:r>
      <w:del w:id="1" w:author="Art Leonard" w:date="2020-03-25T22:25:00Z">
        <w:r w:rsidRPr="0BFD9CC3" w:rsidDel="00031694">
          <w:rPr>
            <w:rFonts w:ascii="Calibri" w:eastAsia="Calibri" w:hAnsi="Calibri" w:cs="Calibri"/>
            <w:color w:val="000000" w:themeColor="text1"/>
            <w:lang w:eastAsia="en-US"/>
          </w:rPr>
          <w:delText xml:space="preserve"> trend</w:delText>
        </w:r>
      </w:del>
      <w:r w:rsidRPr="0BFD9CC3">
        <w:rPr>
          <w:rFonts w:ascii="Calibri" w:eastAsia="Calibri" w:hAnsi="Calibri" w:cs="Calibri"/>
          <w:color w:val="000000" w:themeColor="text1"/>
          <w:lang w:eastAsia="en-US"/>
        </w:rPr>
        <w:t>, Connect with health provider remotely, Share &amp; get support from the community</w:t>
      </w:r>
      <w:ins w:id="2" w:author="Art Leonard" w:date="2020-03-25T22:26:00Z">
        <w:r w:rsidR="00346288">
          <w:rPr>
            <w:rFonts w:ascii="Calibri" w:eastAsia="Calibri" w:hAnsi="Calibri" w:cs="Calibri"/>
            <w:color w:val="000000" w:themeColor="text1"/>
            <w:lang w:eastAsia="en-US"/>
          </w:rPr>
          <w:t xml:space="preserve"> </w:t>
        </w:r>
      </w:ins>
    </w:p>
    <w:p w14:paraId="55ECA9E9" w14:textId="5C179D78" w:rsidR="62C248BD" w:rsidRDefault="62C248BD" w:rsidP="0BFD9CC3">
      <w:pPr>
        <w:spacing w:after="120"/>
        <w:rPr>
          <w:rFonts w:ascii="Calibri" w:eastAsia="Calibri" w:hAnsi="Calibri" w:cs="Calibri"/>
          <w:color w:val="000000" w:themeColor="text1"/>
          <w:lang w:eastAsia="en-US"/>
        </w:rPr>
      </w:pPr>
      <w:r w:rsidRPr="0BFD9CC3">
        <w:rPr>
          <w:rFonts w:asciiTheme="majorHAnsi" w:eastAsia="Calibri" w:hAnsiTheme="majorHAnsi" w:cstheme="majorBidi"/>
          <w:i/>
          <w:iCs/>
          <w:color w:val="000000" w:themeColor="text1"/>
          <w:lang w:eastAsia="en-US"/>
        </w:rPr>
        <w:t>For Health Provider:</w:t>
      </w:r>
      <w:r w:rsidRPr="0BFD9CC3">
        <w:rPr>
          <w:rFonts w:ascii="Calibri" w:eastAsia="Calibri" w:hAnsi="Calibri" w:cs="Calibri"/>
          <w:color w:val="000000" w:themeColor="text1"/>
          <w:lang w:eastAsia="en-US"/>
        </w:rPr>
        <w:t xml:space="preserve"> Monitor patient’s health condition without close contact, More data in hand to triage if next level medical care is necessary</w:t>
      </w:r>
      <w:ins w:id="3" w:author="Art Leonard" w:date="2020-03-25T22:54:00Z">
        <w:r w:rsidR="005E780B">
          <w:rPr>
            <w:rFonts w:ascii="Calibri" w:eastAsia="Calibri" w:hAnsi="Calibri" w:cs="Calibri"/>
            <w:color w:val="000000" w:themeColor="text1"/>
            <w:lang w:eastAsia="en-US"/>
          </w:rPr>
          <w:t>, Understanding of patient trends by locality before they show in the ER</w:t>
        </w:r>
      </w:ins>
    </w:p>
    <w:p w14:paraId="6C3A23FC" w14:textId="4D98DDA8" w:rsidR="62C248BD" w:rsidDel="0076670C" w:rsidRDefault="62C248BD" w:rsidP="0BFD9CC3">
      <w:pPr>
        <w:spacing w:after="120"/>
        <w:rPr>
          <w:del w:id="4" w:author="Art Leonard" w:date="2020-03-25T22:34:00Z"/>
          <w:rFonts w:ascii="Calibri" w:eastAsia="Calibri" w:hAnsi="Calibri" w:cs="Calibri"/>
          <w:color w:val="000000" w:themeColor="text1"/>
          <w:lang w:eastAsia="en-US"/>
        </w:rPr>
      </w:pPr>
      <w:r w:rsidRPr="0BFD9CC3">
        <w:rPr>
          <w:rFonts w:asciiTheme="majorHAnsi" w:eastAsia="Calibri" w:hAnsiTheme="majorHAnsi" w:cstheme="majorBidi"/>
          <w:i/>
          <w:iCs/>
          <w:color w:val="000000" w:themeColor="text1"/>
          <w:lang w:eastAsia="en-US"/>
        </w:rPr>
        <w:t xml:space="preserve">For Public Health Agency: </w:t>
      </w:r>
      <w:r w:rsidRPr="0BFD9CC3">
        <w:rPr>
          <w:rFonts w:ascii="Calibri" w:eastAsia="Calibri" w:hAnsi="Calibri" w:cs="Calibri"/>
          <w:color w:val="000000" w:themeColor="text1"/>
          <w:lang w:eastAsia="en-US"/>
        </w:rPr>
        <w:t>Collect</w:t>
      </w:r>
      <w:ins w:id="5" w:author="Art Leonard" w:date="2020-03-25T22:25:00Z">
        <w:r w:rsidR="00A400AA">
          <w:rPr>
            <w:rFonts w:ascii="Calibri" w:eastAsia="Calibri" w:hAnsi="Calibri" w:cs="Calibri"/>
            <w:color w:val="000000" w:themeColor="text1"/>
            <w:lang w:eastAsia="en-US"/>
          </w:rPr>
          <w:t xml:space="preserve"> </w:t>
        </w:r>
      </w:ins>
      <w:del w:id="6" w:author="Art Leonard" w:date="2020-03-25T22:25:00Z">
        <w:r w:rsidRPr="0BFD9CC3" w:rsidDel="00A400AA">
          <w:rPr>
            <w:rFonts w:ascii="Calibri" w:eastAsia="Calibri" w:hAnsi="Calibri" w:cs="Calibri"/>
            <w:color w:val="000000" w:themeColor="text1"/>
            <w:lang w:eastAsia="en-US"/>
          </w:rPr>
          <w:delText xml:space="preserve">ing </w:delText>
        </w:r>
      </w:del>
      <w:r w:rsidRPr="0BFD9CC3">
        <w:rPr>
          <w:rFonts w:ascii="Calibri" w:eastAsia="Calibri" w:hAnsi="Calibri" w:cs="Calibri"/>
          <w:color w:val="000000" w:themeColor="text1"/>
          <w:lang w:eastAsia="en-US"/>
        </w:rPr>
        <w:t>patient data for coronavirus research and study, Close track for Suspect or confirmed cases</w:t>
      </w:r>
      <w:ins w:id="7" w:author="Art Leonard" w:date="2020-03-25T22:24:00Z">
        <w:r w:rsidR="00497E57">
          <w:rPr>
            <w:rFonts w:ascii="Calibri" w:eastAsia="Calibri" w:hAnsi="Calibri" w:cs="Calibri"/>
            <w:color w:val="000000" w:themeColor="text1"/>
            <w:lang w:eastAsia="en-US"/>
          </w:rPr>
          <w:t xml:space="preserve"> at scale</w:t>
        </w:r>
      </w:ins>
      <w:ins w:id="8" w:author="Art Leonard" w:date="2020-03-25T22:27:00Z">
        <w:r w:rsidR="00775855">
          <w:rPr>
            <w:rFonts w:ascii="Calibri" w:eastAsia="Calibri" w:hAnsi="Calibri" w:cs="Calibri"/>
            <w:color w:val="000000" w:themeColor="text1"/>
            <w:lang w:eastAsia="en-US"/>
          </w:rPr>
          <w:t xml:space="preserve">, </w:t>
        </w:r>
      </w:ins>
      <w:ins w:id="9" w:author="Art Leonard" w:date="2020-03-25T22:28:00Z">
        <w:r w:rsidR="00D839E5">
          <w:rPr>
            <w:rFonts w:ascii="Calibri" w:eastAsia="Calibri" w:hAnsi="Calibri" w:cs="Calibri"/>
            <w:color w:val="000000" w:themeColor="text1"/>
            <w:lang w:eastAsia="en-US"/>
          </w:rPr>
          <w:t xml:space="preserve">analyze </w:t>
        </w:r>
      </w:ins>
      <w:ins w:id="10" w:author="Art Leonard" w:date="2020-03-25T22:27:00Z">
        <w:r w:rsidR="00E6692C">
          <w:rPr>
            <w:rFonts w:ascii="Calibri" w:eastAsia="Calibri" w:hAnsi="Calibri" w:cs="Calibri"/>
            <w:color w:val="000000" w:themeColor="text1"/>
            <w:lang w:eastAsia="en-US"/>
          </w:rPr>
          <w:t xml:space="preserve">statistical </w:t>
        </w:r>
        <w:r w:rsidR="00775855">
          <w:rPr>
            <w:rFonts w:ascii="Calibri" w:eastAsia="Calibri" w:hAnsi="Calibri" w:cs="Calibri"/>
            <w:color w:val="000000" w:themeColor="text1"/>
            <w:lang w:eastAsia="en-US"/>
          </w:rPr>
          <w:t xml:space="preserve">prevalence of disease </w:t>
        </w:r>
        <w:r w:rsidR="00E6692C">
          <w:rPr>
            <w:rFonts w:ascii="Calibri" w:eastAsia="Calibri" w:hAnsi="Calibri" w:cs="Calibri"/>
            <w:color w:val="000000" w:themeColor="text1"/>
            <w:lang w:eastAsia="en-US"/>
          </w:rPr>
          <w:t xml:space="preserve">among the </w:t>
        </w:r>
      </w:ins>
      <w:ins w:id="11" w:author="Art Leonard" w:date="2020-03-25T22:28:00Z">
        <w:r w:rsidR="00E6692C">
          <w:rPr>
            <w:rFonts w:ascii="Calibri" w:eastAsia="Calibri" w:hAnsi="Calibri" w:cs="Calibri"/>
            <w:color w:val="000000" w:themeColor="text1"/>
            <w:lang w:eastAsia="en-US"/>
          </w:rPr>
          <w:t>populous</w:t>
        </w:r>
        <w:r w:rsidR="00836E83">
          <w:rPr>
            <w:rFonts w:ascii="Calibri" w:eastAsia="Calibri" w:hAnsi="Calibri" w:cs="Calibri"/>
            <w:color w:val="000000" w:themeColor="text1"/>
            <w:lang w:eastAsia="en-US"/>
          </w:rPr>
          <w:t xml:space="preserve">, </w:t>
        </w:r>
      </w:ins>
      <w:ins w:id="12" w:author="Art Leonard" w:date="2020-03-25T22:33:00Z">
        <w:r w:rsidR="00074414">
          <w:rPr>
            <w:rFonts w:ascii="Calibri" w:eastAsia="Calibri" w:hAnsi="Calibri" w:cs="Calibri"/>
            <w:color w:val="000000" w:themeColor="text1"/>
            <w:lang w:eastAsia="en-US"/>
          </w:rPr>
          <w:t xml:space="preserve">including when </w:t>
        </w:r>
      </w:ins>
      <w:ins w:id="13" w:author="Art Leonard" w:date="2020-03-25T22:34:00Z">
        <w:r w:rsidR="0076670C">
          <w:rPr>
            <w:rFonts w:ascii="Calibri" w:eastAsia="Calibri" w:hAnsi="Calibri" w:cs="Calibri"/>
            <w:color w:val="000000" w:themeColor="text1"/>
            <w:lang w:eastAsia="en-US"/>
          </w:rPr>
          <w:t xml:space="preserve">the rate of flu-like symptoms returns to normal levels </w:t>
        </w:r>
      </w:ins>
    </w:p>
    <w:p w14:paraId="0CBAC0B0" w14:textId="24486B18" w:rsidR="0BFD9CC3" w:rsidRDefault="0BFD9CC3">
      <w:pPr>
        <w:spacing w:after="120"/>
        <w:rPr>
          <w:rStyle w:val="Strong"/>
        </w:rPr>
        <w:pPrChange w:id="14" w:author="Art Leonard" w:date="2020-03-25T22:34:00Z">
          <w:pPr/>
        </w:pPrChange>
      </w:pPr>
    </w:p>
    <w:p w14:paraId="49F222F9" w14:textId="63D3D5B0" w:rsidR="00056555" w:rsidRPr="00056555" w:rsidRDefault="00056555" w:rsidP="00056555">
      <w:pPr>
        <w:rPr>
          <w:rStyle w:val="Strong"/>
        </w:rPr>
      </w:pPr>
      <w:r w:rsidRPr="00056555">
        <w:rPr>
          <w:rStyle w:val="Strong"/>
        </w:rPr>
        <w:t>Problem</w:t>
      </w:r>
    </w:p>
    <w:p w14:paraId="264313B1" w14:textId="77777777" w:rsidR="00E446B9" w:rsidRDefault="007F6959">
      <w:pPr>
        <w:rPr>
          <w:rFonts w:ascii="Calibri" w:eastAsia="Calibri" w:hAnsi="Calibri" w:cs="Calibri"/>
          <w:color w:val="000000" w:themeColor="text1"/>
        </w:rPr>
      </w:pPr>
      <w:r w:rsidRPr="00E06E5F">
        <w:rPr>
          <w:rFonts w:ascii="Calibri" w:eastAsia="Calibri" w:hAnsi="Calibri" w:cs="Calibri"/>
          <w:color w:val="000000" w:themeColor="text1"/>
        </w:rPr>
        <w:t xml:space="preserve">According to </w:t>
      </w:r>
      <w:hyperlink r:id="rId12" w:history="1">
        <w:r w:rsidRPr="00E06E5F">
          <w:rPr>
            <w:rStyle w:val="Hyperlink"/>
            <w:rFonts w:ascii="Calibri" w:eastAsia="Calibri" w:hAnsi="Calibri" w:cs="Calibri"/>
          </w:rPr>
          <w:t>a recent study</w:t>
        </w:r>
      </w:hyperlink>
      <w:r w:rsidRPr="00E06E5F">
        <w:rPr>
          <w:rFonts w:ascii="Calibri" w:eastAsia="Calibri" w:hAnsi="Calibri" w:cs="Calibri"/>
          <w:color w:val="000000" w:themeColor="text1"/>
        </w:rPr>
        <w:t>, more than 80% of confirmed coronavirus cases are mild, this translated into a big number of patient</w:t>
      </w:r>
      <w:r w:rsidR="00E06E5F">
        <w:rPr>
          <w:rFonts w:ascii="Calibri" w:eastAsia="Calibri" w:hAnsi="Calibri" w:cs="Calibri"/>
          <w:color w:val="000000" w:themeColor="text1"/>
        </w:rPr>
        <w:t>s</w:t>
      </w:r>
      <w:r w:rsidRPr="00E06E5F">
        <w:rPr>
          <w:rFonts w:ascii="Calibri" w:eastAsia="Calibri" w:hAnsi="Calibri" w:cs="Calibri"/>
          <w:color w:val="000000" w:themeColor="text1"/>
        </w:rPr>
        <w:t xml:space="preserve"> in U</w:t>
      </w:r>
      <w:r w:rsidR="00E06E5F">
        <w:rPr>
          <w:rFonts w:ascii="Calibri" w:eastAsia="Calibri" w:hAnsi="Calibri" w:cs="Calibri"/>
          <w:color w:val="000000" w:themeColor="text1"/>
        </w:rPr>
        <w:t xml:space="preserve">nited States </w:t>
      </w:r>
      <w:r w:rsidRPr="00E06E5F">
        <w:rPr>
          <w:rFonts w:ascii="Calibri" w:eastAsia="Calibri" w:hAnsi="Calibri" w:cs="Calibri"/>
          <w:color w:val="000000" w:themeColor="text1"/>
        </w:rPr>
        <w:t xml:space="preserve">(~44k) and </w:t>
      </w:r>
      <w:r w:rsidR="00E06E5F" w:rsidRPr="00E06E5F">
        <w:rPr>
          <w:rFonts w:ascii="Calibri" w:eastAsia="Calibri" w:hAnsi="Calibri" w:cs="Calibri"/>
          <w:color w:val="000000" w:themeColor="text1"/>
        </w:rPr>
        <w:t>worldwide(</w:t>
      </w:r>
      <w:r w:rsidR="00E06E5F">
        <w:rPr>
          <w:rFonts w:ascii="Calibri" w:eastAsia="Calibri" w:hAnsi="Calibri" w:cs="Calibri"/>
          <w:color w:val="000000" w:themeColor="text1"/>
        </w:rPr>
        <w:t>~338k). While in China every infected patient is quarantined and treated in temporary hospitals, most of other regions take different guideline suggesting patients with mild symptoms to self-quarantine at home.</w:t>
      </w:r>
      <w:r w:rsidR="00E446B9">
        <w:rPr>
          <w:rFonts w:ascii="Calibri" w:eastAsia="Calibri" w:hAnsi="Calibri" w:cs="Calibri"/>
          <w:color w:val="000000" w:themeColor="text1"/>
        </w:rPr>
        <w:t xml:space="preserve"> In addition, there are a lot more people who developed influenza-like symptom but couldn’t get tested</w:t>
      </w:r>
      <w:r w:rsidR="00E06E5F">
        <w:rPr>
          <w:rFonts w:ascii="Calibri" w:eastAsia="Calibri" w:hAnsi="Calibri" w:cs="Calibri"/>
          <w:color w:val="000000" w:themeColor="text1"/>
        </w:rPr>
        <w:t xml:space="preserve"> because of the limitation on testing capability</w:t>
      </w:r>
      <w:r w:rsidR="00E446B9">
        <w:rPr>
          <w:rFonts w:ascii="Calibri" w:eastAsia="Calibri" w:hAnsi="Calibri" w:cs="Calibri"/>
          <w:color w:val="000000" w:themeColor="text1"/>
        </w:rPr>
        <w:t>.</w:t>
      </w:r>
    </w:p>
    <w:p w14:paraId="01ED0E74" w14:textId="452D5DBD" w:rsidR="00E06E5F" w:rsidRDefault="00E446B9">
      <w:pPr>
        <w:rPr>
          <w:rFonts w:ascii="Calibri" w:eastAsia="Calibri" w:hAnsi="Calibri" w:cs="Calibri"/>
          <w:color w:val="000000" w:themeColor="text1"/>
        </w:rPr>
      </w:pPr>
      <w:r>
        <w:rPr>
          <w:rFonts w:ascii="Calibri" w:eastAsia="Calibri" w:hAnsi="Calibri" w:cs="Calibri"/>
          <w:color w:val="000000" w:themeColor="text1"/>
        </w:rPr>
        <w:t xml:space="preserve">Those audiences (including confirmed mild cases, and suspect cases with symptoms), are given very similar </w:t>
      </w:r>
      <w:hyperlink r:id="rId13" w:history="1">
        <w:r w:rsidRPr="00E446B9">
          <w:rPr>
            <w:rStyle w:val="Hyperlink"/>
            <w:rFonts w:ascii="Calibri" w:eastAsia="Calibri" w:hAnsi="Calibri" w:cs="Calibri"/>
          </w:rPr>
          <w:t>guidance</w:t>
        </w:r>
      </w:hyperlink>
      <w:r>
        <w:rPr>
          <w:rFonts w:ascii="Calibri" w:eastAsia="Calibri" w:hAnsi="Calibri" w:cs="Calibri"/>
          <w:color w:val="000000" w:themeColor="text1"/>
        </w:rPr>
        <w:t xml:space="preserve"> including: Monitor your symptoms carefully, if the symptom get worse or develop emergency warning signs</w:t>
      </w:r>
      <w:r w:rsidR="009620B4">
        <w:rPr>
          <w:rFonts w:ascii="Calibri" w:eastAsia="Calibri" w:hAnsi="Calibri" w:cs="Calibri"/>
          <w:color w:val="000000" w:themeColor="text1"/>
        </w:rPr>
        <w:t>, get medical attention immediately.</w:t>
      </w:r>
    </w:p>
    <w:p w14:paraId="7872047B" w14:textId="06231675" w:rsidR="009620B4" w:rsidRDefault="009620B4">
      <w:pPr>
        <w:rPr>
          <w:rFonts w:ascii="Calibri" w:eastAsia="Calibri" w:hAnsi="Calibri" w:cs="Calibri"/>
          <w:color w:val="000000" w:themeColor="text1"/>
        </w:rPr>
      </w:pPr>
      <w:r>
        <w:rPr>
          <w:rFonts w:ascii="Calibri" w:eastAsia="Calibri" w:hAnsi="Calibri" w:cs="Calibri"/>
          <w:color w:val="000000" w:themeColor="text1"/>
        </w:rPr>
        <w:t>This could introduce couple problems:</w:t>
      </w:r>
    </w:p>
    <w:p w14:paraId="6146CF31" w14:textId="77777777" w:rsidR="00202837" w:rsidRDefault="009620B4" w:rsidP="00202837">
      <w:pPr>
        <w:pStyle w:val="ListParagraph"/>
        <w:numPr>
          <w:ilvl w:val="0"/>
          <w:numId w:val="3"/>
        </w:numPr>
        <w:rPr>
          <w:rFonts w:ascii="Calibri" w:eastAsia="Calibri" w:hAnsi="Calibri" w:cs="Calibri"/>
          <w:color w:val="000000" w:themeColor="text1"/>
        </w:rPr>
      </w:pPr>
      <w:r w:rsidRPr="00202837">
        <w:rPr>
          <w:rFonts w:asciiTheme="majorHAnsi" w:eastAsia="Calibri" w:hAnsiTheme="majorHAnsi" w:cstheme="majorHAnsi"/>
          <w:i/>
          <w:iCs/>
          <w:color w:val="000000" w:themeColor="text1"/>
        </w:rPr>
        <w:t xml:space="preserve">&lt;For </w:t>
      </w:r>
      <w:r w:rsidRPr="00202837">
        <w:rPr>
          <w:rFonts w:asciiTheme="majorHAnsi" w:eastAsia="Calibri" w:hAnsiTheme="majorHAnsi" w:cstheme="majorHAnsi"/>
          <w:i/>
          <w:iCs/>
          <w:color w:val="000000"/>
          <w:lang w:eastAsia="en-US"/>
        </w:rPr>
        <w:t xml:space="preserve">the user&gt; </w:t>
      </w:r>
      <w:r w:rsidRPr="00202837">
        <w:rPr>
          <w:rFonts w:eastAsia="Calibri" w:cstheme="minorHAnsi"/>
          <w:color w:val="000000"/>
          <w:lang w:eastAsia="en-US"/>
        </w:rPr>
        <w:t>There</w:t>
      </w:r>
      <w:r w:rsidRPr="00202837">
        <w:rPr>
          <w:rFonts w:eastAsia="Calibri" w:cstheme="minorHAnsi"/>
          <w:color w:val="000000" w:themeColor="text1"/>
        </w:rPr>
        <w:t xml:space="preserve"> is no easy tool to record</w:t>
      </w:r>
      <w:r>
        <w:rPr>
          <w:rFonts w:ascii="Calibri" w:eastAsia="Calibri" w:hAnsi="Calibri" w:cs="Calibri"/>
          <w:color w:val="000000" w:themeColor="text1"/>
        </w:rPr>
        <w:t xml:space="preserve"> the </w:t>
      </w:r>
      <w:r w:rsidR="00202837">
        <w:rPr>
          <w:rFonts w:ascii="Calibri" w:eastAsia="Calibri" w:hAnsi="Calibri" w:cs="Calibri"/>
          <w:color w:val="000000" w:themeColor="text1"/>
        </w:rPr>
        <w:t>symptom and</w:t>
      </w:r>
      <w:r>
        <w:rPr>
          <w:rFonts w:ascii="Calibri" w:eastAsia="Calibri" w:hAnsi="Calibri" w:cs="Calibri"/>
          <w:color w:val="000000" w:themeColor="text1"/>
        </w:rPr>
        <w:t xml:space="preserve"> track the trends day by day</w:t>
      </w:r>
      <w:r w:rsidR="00202837">
        <w:rPr>
          <w:rFonts w:ascii="Calibri" w:eastAsia="Calibri" w:hAnsi="Calibri" w:cs="Calibri"/>
          <w:color w:val="000000" w:themeColor="text1"/>
        </w:rPr>
        <w:t xml:space="preserve">. </w:t>
      </w:r>
    </w:p>
    <w:p w14:paraId="7BF15026" w14:textId="16A67218" w:rsidR="009620B4" w:rsidRPr="00202837" w:rsidRDefault="00202837" w:rsidP="00202837">
      <w:pPr>
        <w:pStyle w:val="ListParagraph"/>
        <w:numPr>
          <w:ilvl w:val="0"/>
          <w:numId w:val="3"/>
        </w:numPr>
        <w:rPr>
          <w:rFonts w:ascii="Calibri" w:eastAsia="Calibri" w:hAnsi="Calibri" w:cs="Calibri"/>
          <w:color w:val="000000" w:themeColor="text1"/>
        </w:rPr>
      </w:pPr>
      <w:r w:rsidRPr="00202837">
        <w:rPr>
          <w:rFonts w:asciiTheme="majorHAnsi" w:eastAsia="Calibri" w:hAnsiTheme="majorHAnsi" w:cstheme="majorHAnsi"/>
          <w:color w:val="000000" w:themeColor="text1"/>
        </w:rPr>
        <w:t>&lt;</w:t>
      </w:r>
      <w:r w:rsidRPr="00202837">
        <w:rPr>
          <w:rFonts w:asciiTheme="majorHAnsi" w:eastAsia="Calibri" w:hAnsiTheme="majorHAnsi" w:cstheme="majorHAnsi"/>
          <w:i/>
          <w:iCs/>
          <w:color w:val="000000" w:themeColor="text1"/>
        </w:rPr>
        <w:t>For the user</w:t>
      </w:r>
      <w:r w:rsidRPr="00202837">
        <w:rPr>
          <w:rFonts w:asciiTheme="majorHAnsi" w:eastAsia="Calibri" w:hAnsiTheme="majorHAnsi" w:cstheme="majorHAnsi"/>
          <w:color w:val="000000" w:themeColor="text1"/>
        </w:rPr>
        <w:t>&gt;</w:t>
      </w:r>
      <w:r>
        <w:rPr>
          <w:rFonts w:ascii="Calibri" w:eastAsia="Calibri" w:hAnsi="Calibri" w:cs="Calibri"/>
          <w:color w:val="000000" w:themeColor="text1"/>
        </w:rPr>
        <w:t xml:space="preserve"> </w:t>
      </w:r>
      <w:r w:rsidR="009620B4" w:rsidRPr="00202837">
        <w:rPr>
          <w:rFonts w:ascii="Calibri" w:eastAsia="Calibri" w:hAnsi="Calibri" w:cs="Calibri"/>
          <w:color w:val="000000" w:themeColor="text1"/>
        </w:rPr>
        <w:t>There is no clear guideline on when</w:t>
      </w:r>
      <w:r>
        <w:rPr>
          <w:rFonts w:ascii="Calibri" w:eastAsia="Calibri" w:hAnsi="Calibri" w:cs="Calibri"/>
          <w:color w:val="000000" w:themeColor="text1"/>
        </w:rPr>
        <w:t xml:space="preserve"> is appropriate </w:t>
      </w:r>
      <w:r w:rsidR="009620B4" w:rsidRPr="00202837">
        <w:rPr>
          <w:rFonts w:ascii="Calibri" w:eastAsia="Calibri" w:hAnsi="Calibri" w:cs="Calibri"/>
          <w:color w:val="000000" w:themeColor="text1"/>
        </w:rPr>
        <w:t xml:space="preserve">to seek for </w:t>
      </w:r>
      <w:r w:rsidRPr="00202837">
        <w:rPr>
          <w:rFonts w:ascii="Calibri" w:eastAsia="Calibri" w:hAnsi="Calibri" w:cs="Calibri"/>
          <w:color w:val="000000" w:themeColor="text1"/>
        </w:rPr>
        <w:t>immediate medical attention.</w:t>
      </w:r>
      <w:r>
        <w:rPr>
          <w:rFonts w:ascii="Calibri" w:eastAsia="Calibri" w:hAnsi="Calibri" w:cs="Calibri"/>
          <w:color w:val="000000" w:themeColor="text1"/>
        </w:rPr>
        <w:t xml:space="preserve"> The recovery process could be long and stressful, knowing they are fighting this alone.</w:t>
      </w:r>
    </w:p>
    <w:p w14:paraId="728EA2B5" w14:textId="0B63FD1E" w:rsidR="00202837" w:rsidRDefault="00202837" w:rsidP="009620B4">
      <w:pPr>
        <w:pStyle w:val="ListParagraph"/>
        <w:numPr>
          <w:ilvl w:val="0"/>
          <w:numId w:val="3"/>
        </w:numPr>
        <w:rPr>
          <w:rFonts w:ascii="Calibri" w:eastAsia="Calibri" w:hAnsi="Calibri" w:cs="Calibri"/>
          <w:color w:val="000000" w:themeColor="text1"/>
        </w:rPr>
      </w:pPr>
      <w:r w:rsidRPr="00202837">
        <w:rPr>
          <w:rFonts w:asciiTheme="majorHAnsi" w:eastAsia="Calibri" w:hAnsiTheme="majorHAnsi" w:cstheme="majorHAnsi"/>
          <w:color w:val="000000" w:themeColor="text1"/>
        </w:rPr>
        <w:t>&lt;</w:t>
      </w:r>
      <w:r w:rsidRPr="00202837">
        <w:rPr>
          <w:rFonts w:asciiTheme="majorHAnsi" w:eastAsia="Calibri" w:hAnsiTheme="majorHAnsi" w:cstheme="majorHAnsi"/>
          <w:i/>
          <w:iCs/>
          <w:color w:val="000000" w:themeColor="text1"/>
        </w:rPr>
        <w:t>For the health provider</w:t>
      </w:r>
      <w:r w:rsidRPr="00202837">
        <w:rPr>
          <w:rFonts w:asciiTheme="majorHAnsi" w:eastAsia="Calibri" w:hAnsiTheme="majorHAnsi" w:cstheme="majorHAnsi"/>
          <w:color w:val="000000" w:themeColor="text1"/>
        </w:rPr>
        <w:t>&gt;</w:t>
      </w:r>
      <w:r>
        <w:rPr>
          <w:rFonts w:ascii="Calibri" w:eastAsia="Calibri" w:hAnsi="Calibri" w:cs="Calibri"/>
          <w:color w:val="000000" w:themeColor="text1"/>
        </w:rPr>
        <w:t xml:space="preserve"> could be time-consuming to triage if they need to bring a patient for further assessment or treatment.</w:t>
      </w:r>
    </w:p>
    <w:p w14:paraId="15F211A3" w14:textId="4BA7295B" w:rsidR="00202837" w:rsidRPr="00202837" w:rsidRDefault="00202837" w:rsidP="009620B4">
      <w:pPr>
        <w:pStyle w:val="ListParagraph"/>
        <w:numPr>
          <w:ilvl w:val="0"/>
          <w:numId w:val="3"/>
        </w:numPr>
        <w:rPr>
          <w:rFonts w:asciiTheme="majorHAnsi" w:eastAsia="Calibri" w:hAnsiTheme="majorHAnsi" w:cstheme="majorHAnsi"/>
          <w:color w:val="000000" w:themeColor="text1"/>
        </w:rPr>
      </w:pPr>
      <w:r w:rsidRPr="00202837">
        <w:rPr>
          <w:rFonts w:asciiTheme="majorHAnsi" w:eastAsia="Calibri" w:hAnsiTheme="majorHAnsi" w:cstheme="majorHAnsi"/>
          <w:color w:val="000000" w:themeColor="text1"/>
        </w:rPr>
        <w:t>&lt;For the public health agency&gt;</w:t>
      </w:r>
      <w:r>
        <w:rPr>
          <w:rFonts w:asciiTheme="majorHAnsi" w:eastAsia="Calibri" w:hAnsiTheme="majorHAnsi" w:cstheme="majorHAnsi"/>
          <w:color w:val="000000" w:themeColor="text1"/>
        </w:rPr>
        <w:t xml:space="preserve"> </w:t>
      </w:r>
      <w:r w:rsidRPr="00202837">
        <w:rPr>
          <w:rFonts w:ascii="Calibri" w:eastAsia="Calibri" w:hAnsi="Calibri" w:cs="Calibri"/>
          <w:color w:val="000000" w:themeColor="text1"/>
        </w:rPr>
        <w:t>The</w:t>
      </w:r>
      <w:r>
        <w:rPr>
          <w:rFonts w:ascii="Calibri" w:eastAsia="Calibri" w:hAnsi="Calibri" w:cs="Calibri"/>
          <w:color w:val="000000" w:themeColor="text1"/>
        </w:rPr>
        <w:t xml:space="preserve"> detailed</w:t>
      </w:r>
      <w:r w:rsidRPr="00202837">
        <w:rPr>
          <w:rFonts w:ascii="Calibri" w:eastAsia="Calibri" w:hAnsi="Calibri" w:cs="Calibri"/>
          <w:color w:val="000000" w:themeColor="text1"/>
        </w:rPr>
        <w:t xml:space="preserve"> data on mild cases are not collected, which could be critical for</w:t>
      </w:r>
      <w:r>
        <w:rPr>
          <w:rFonts w:ascii="Calibri" w:eastAsia="Calibri" w:hAnsi="Calibri" w:cs="Calibri"/>
          <w:color w:val="000000" w:themeColor="text1"/>
        </w:rPr>
        <w:t xml:space="preserve"> clinical research (i.e. is lost sense of smell be a symptom of </w:t>
      </w:r>
      <w:r w:rsidR="00986ACC">
        <w:rPr>
          <w:rFonts w:ascii="Calibri" w:eastAsia="Calibri" w:hAnsi="Calibri" w:cs="Calibri"/>
          <w:color w:val="000000" w:themeColor="text1"/>
        </w:rPr>
        <w:t>COVID-19?)</w:t>
      </w:r>
    </w:p>
    <w:p w14:paraId="3FA2A8CF" w14:textId="77777777" w:rsidR="00986ACC" w:rsidRDefault="00986ACC" w:rsidP="00986ACC">
      <w:pPr>
        <w:rPr>
          <w:rStyle w:val="Strong"/>
        </w:rPr>
      </w:pPr>
    </w:p>
    <w:p w14:paraId="17550E96" w14:textId="7DBD8C12" w:rsidR="00986ACC" w:rsidRPr="00056555" w:rsidRDefault="00986ACC" w:rsidP="00986ACC">
      <w:pPr>
        <w:rPr>
          <w:rStyle w:val="Strong"/>
        </w:rPr>
      </w:pPr>
      <w:r>
        <w:rPr>
          <w:rStyle w:val="Strong"/>
        </w:rPr>
        <w:t>Solution</w:t>
      </w:r>
    </w:p>
    <w:p w14:paraId="194CFFB2" w14:textId="466EFF87" w:rsidR="00986ACC" w:rsidRDefault="00986ACC" w:rsidP="00986ACC">
      <w:pPr>
        <w:rPr>
          <w:rFonts w:ascii="Calibri" w:eastAsia="Calibri" w:hAnsi="Calibri" w:cs="Calibri"/>
          <w:color w:val="000000" w:themeColor="text1"/>
        </w:rPr>
      </w:pPr>
      <w:r>
        <w:rPr>
          <w:rFonts w:ascii="Calibri" w:eastAsia="Calibri" w:hAnsi="Calibri" w:cs="Calibri"/>
          <w:color w:val="000000" w:themeColor="text1"/>
        </w:rPr>
        <w:t xml:space="preserve">Release a lightweight app/service that allows the user to track their symptoms and trends day by day. With the user consent, those data could be shared with the care provider or public health department to provide better patient care. </w:t>
      </w:r>
      <w:r w:rsidR="000D0CB9">
        <w:rPr>
          <w:rFonts w:ascii="Calibri" w:eastAsia="Calibri" w:hAnsi="Calibri" w:cs="Calibri"/>
          <w:color w:val="000000" w:themeColor="text1"/>
        </w:rPr>
        <w:t>For those who are willing to contribute to the community or research, they could choose to publish their symptom online anonymous with limited location information.</w:t>
      </w:r>
    </w:p>
    <w:p w14:paraId="476E4CB7" w14:textId="77777777" w:rsidR="00986ACC" w:rsidRDefault="00986ACC" w:rsidP="00986ACC">
      <w:pPr>
        <w:rPr>
          <w:rFonts w:ascii="Calibri" w:eastAsia="Calibri" w:hAnsi="Calibri" w:cs="Calibri"/>
          <w:color w:val="000000" w:themeColor="text1"/>
        </w:rPr>
      </w:pPr>
    </w:p>
    <w:p w14:paraId="5DA52337" w14:textId="19250FB0" w:rsidR="00056555" w:rsidRDefault="000D0CB9" w:rsidP="00B11AC2">
      <w:pPr>
        <w:spacing w:after="240"/>
      </w:pPr>
      <w:r>
        <w:t>Similar products:</w:t>
      </w:r>
    </w:p>
    <w:p w14:paraId="71079179" w14:textId="77777777" w:rsidR="00A96C84" w:rsidRDefault="00AD640C" w:rsidP="00B11AC2">
      <w:pPr>
        <w:pStyle w:val="ListParagraph"/>
        <w:numPr>
          <w:ilvl w:val="0"/>
          <w:numId w:val="4"/>
        </w:numPr>
        <w:spacing w:after="240"/>
      </w:pPr>
      <w:hyperlink r:id="rId14" w:history="1">
        <w:r w:rsidR="000D0CB9" w:rsidRPr="000D0CB9">
          <w:rPr>
            <w:rStyle w:val="Hyperlink"/>
          </w:rPr>
          <w:t>OLVG corona check</w:t>
        </w:r>
      </w:hyperlink>
      <w:r w:rsidR="000D0CB9">
        <w:t xml:space="preserve">  Amsterdam hospital launches app to check</w:t>
      </w:r>
      <w:r w:rsidR="00A96C84">
        <w:t xml:space="preserve"> symptoms that could possibly be caused by coronavirus. With the app, the user could pass on health data daily. The OLVG corona check team then access the answers provided and if there is a medical reason, contact the user within 24 hours. </w:t>
      </w:r>
    </w:p>
    <w:p w14:paraId="3DD794BA" w14:textId="3ADF147E" w:rsidR="000D0CB9" w:rsidRDefault="00A96C84" w:rsidP="00B11AC2">
      <w:pPr>
        <w:pStyle w:val="ListParagraph"/>
        <w:numPr>
          <w:ilvl w:val="0"/>
          <w:numId w:val="4"/>
        </w:numPr>
        <w:spacing w:after="240"/>
      </w:pPr>
      <w:r>
        <w:t xml:space="preserve"> </w:t>
      </w:r>
      <w:hyperlink r:id="rId15" w:anchor="!/" w:history="1">
        <w:r w:rsidRPr="00A96C84">
          <w:rPr>
            <w:rStyle w:val="Hyperlink"/>
          </w:rPr>
          <w:t>Covid near you</w:t>
        </w:r>
      </w:hyperlink>
      <w:r>
        <w:t xml:space="preserve"> Use crowdsources data to visualize maps to help citizens and public health agencies identify current and potential hotspots for COVID-19.</w:t>
      </w:r>
    </w:p>
    <w:p w14:paraId="25C71189" w14:textId="7AA5B5E1" w:rsidR="00056555" w:rsidRDefault="00AD640C" w:rsidP="00B11AC2">
      <w:pPr>
        <w:pStyle w:val="ListParagraph"/>
        <w:numPr>
          <w:ilvl w:val="0"/>
          <w:numId w:val="4"/>
        </w:numPr>
        <w:spacing w:after="240"/>
      </w:pPr>
      <w:hyperlink r:id="rId16" w:history="1">
        <w:r w:rsidR="00A96C84" w:rsidRPr="00F168EA">
          <w:rPr>
            <w:rStyle w:val="Hyperlink"/>
          </w:rPr>
          <w:t>Datos</w:t>
        </w:r>
      </w:hyperlink>
      <w:r w:rsidR="00A96C84">
        <w:t xml:space="preserve"> </w:t>
      </w:r>
      <w:r w:rsidR="00F168EA">
        <w:t>Remote Care platform developed by an Isreal startup</w:t>
      </w:r>
    </w:p>
    <w:p w14:paraId="21EBA956" w14:textId="05D8D70D" w:rsidR="00F168EA" w:rsidRDefault="00F168EA" w:rsidP="001B0B01">
      <w:pPr>
        <w:rPr>
          <w:rFonts w:ascii="Calibri" w:eastAsia="Calibri" w:hAnsi="Calibri" w:cs="Calibri"/>
          <w:b/>
          <w:bCs/>
          <w:color w:val="000000" w:themeColor="text1"/>
        </w:rPr>
      </w:pPr>
      <w:r>
        <w:rPr>
          <w:rFonts w:ascii="Calibri" w:eastAsia="Calibri" w:hAnsi="Calibri" w:cs="Calibri"/>
          <w:b/>
          <w:bCs/>
          <w:color w:val="000000" w:themeColor="text1"/>
        </w:rPr>
        <w:t>How (what does this app/service do)</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11AC2" w14:paraId="0806BA00" w14:textId="77777777" w:rsidTr="5DED2758">
        <w:tc>
          <w:tcPr>
            <w:tcW w:w="9350" w:type="dxa"/>
          </w:tcPr>
          <w:p w14:paraId="20FF735C" w14:textId="77777777" w:rsidR="00B11AC2" w:rsidRDefault="00B11AC2" w:rsidP="00B11AC2">
            <w:pPr>
              <w:rPr>
                <w:rFonts w:ascii="Calibri" w:eastAsia="Calibri" w:hAnsi="Calibri" w:cs="Calibri"/>
                <w:color w:val="000000" w:themeColor="text1"/>
              </w:rPr>
            </w:pPr>
            <w:r>
              <w:rPr>
                <w:rFonts w:ascii="Calibri" w:eastAsia="Calibri" w:hAnsi="Calibri" w:cs="Calibri"/>
                <w:color w:val="000000" w:themeColor="text1"/>
              </w:rPr>
              <w:t>For the user:</w:t>
            </w:r>
          </w:p>
          <w:p w14:paraId="02F95F53" w14:textId="77777777" w:rsidR="00B11AC2" w:rsidRDefault="00B11AC2" w:rsidP="00B11AC2">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First assessment from &lt;could be similar as the </w:t>
            </w:r>
            <w:hyperlink r:id="rId17" w:history="1">
              <w:r w:rsidRPr="00F168EA">
                <w:rPr>
                  <w:rStyle w:val="Hyperlink"/>
                  <w:rFonts w:ascii="Calibri" w:eastAsia="Calibri" w:hAnsi="Calibri" w:cs="Calibri"/>
                </w:rPr>
                <w:t>CDC assessment bot</w:t>
              </w:r>
            </w:hyperlink>
            <w:r>
              <w:rPr>
                <w:rFonts w:ascii="Calibri" w:eastAsia="Calibri" w:hAnsi="Calibri" w:cs="Calibri"/>
                <w:color w:val="000000" w:themeColor="text1"/>
              </w:rPr>
              <w:t>&gt;</w:t>
            </w:r>
          </w:p>
          <w:p w14:paraId="33CAB0E5" w14:textId="77777777" w:rsidR="00B11AC2" w:rsidRDefault="00B11AC2" w:rsidP="00B11AC2">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Daily symptoms survey &lt;i.e. coughing, short of breath, headache&gt;</w:t>
            </w:r>
          </w:p>
          <w:p w14:paraId="01F10E73" w14:textId="77777777" w:rsidR="00B11AC2" w:rsidRDefault="00B11AC2" w:rsidP="00B11AC2">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Vital Sign collection &lt;i.e. temperature, level of SpO2, blood pressure&gt;, manually entered, usually twice a day</w:t>
            </w:r>
          </w:p>
          <w:p w14:paraId="17C40050" w14:textId="77777777" w:rsidR="00B11AC2" w:rsidRDefault="00B11AC2" w:rsidP="00B11AC2">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Notification/Messages from the care provider, get the latest updates and guidance </w:t>
            </w:r>
          </w:p>
          <w:p w14:paraId="554CA8D2" w14:textId="77777777" w:rsidR="00B11AC2" w:rsidRDefault="00B11AC2" w:rsidP="00B11AC2">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View the neighborhood on map where symptoms are reported</w:t>
            </w:r>
          </w:p>
          <w:p w14:paraId="5F2776D5" w14:textId="77777777" w:rsidR="00B11AC2" w:rsidRDefault="00B11AC2" w:rsidP="001B0B01">
            <w:pPr>
              <w:rPr>
                <w:rFonts w:ascii="Calibri" w:eastAsia="Calibri" w:hAnsi="Calibri" w:cs="Calibri"/>
                <w:b/>
                <w:bCs/>
                <w:color w:val="000000" w:themeColor="text1"/>
              </w:rPr>
            </w:pPr>
          </w:p>
        </w:tc>
      </w:tr>
      <w:tr w:rsidR="00B11AC2" w14:paraId="5BF0CA9A" w14:textId="77777777" w:rsidTr="5DED2758">
        <w:tc>
          <w:tcPr>
            <w:tcW w:w="9350" w:type="dxa"/>
          </w:tcPr>
          <w:p w14:paraId="69C00C42" w14:textId="456D1339" w:rsidR="00B11AC2" w:rsidRDefault="00B11AC2" w:rsidP="481E5615">
            <w:pPr>
              <w:jc w:val="both"/>
              <w:rPr>
                <w:rFonts w:ascii="Calibri" w:eastAsia="Calibri" w:hAnsi="Calibri" w:cs="Calibri"/>
                <w:color w:val="000000" w:themeColor="text1"/>
              </w:rPr>
            </w:pPr>
            <w:r w:rsidRPr="5DED2758">
              <w:rPr>
                <w:rFonts w:ascii="Calibri" w:eastAsia="Calibri" w:hAnsi="Calibri" w:cs="Calibri"/>
                <w:color w:val="000000" w:themeColor="text1"/>
              </w:rPr>
              <w:t>For the Care Provider</w:t>
            </w:r>
            <w:ins w:id="15" w:author="Chris Xiao" w:date="2020-03-26T23:17:00Z">
              <w:r w:rsidR="415D0FF2" w:rsidRPr="5DED2758">
                <w:rPr>
                  <w:rFonts w:ascii="Calibri" w:eastAsia="Calibri" w:hAnsi="Calibri" w:cs="Calibri"/>
                  <w:color w:val="000000" w:themeColor="text1"/>
                </w:rPr>
                <w:t>:</w:t>
              </w:r>
            </w:ins>
            <w:del w:id="16" w:author="Chris Xiao" w:date="2020-03-26T23:17:00Z">
              <w:r w:rsidRPr="5DED2758" w:rsidDel="00B11AC2">
                <w:rPr>
                  <w:rFonts w:ascii="Calibri" w:eastAsia="Calibri" w:hAnsi="Calibri" w:cs="Calibri"/>
                  <w:color w:val="000000" w:themeColor="text1"/>
                </w:rPr>
                <w:delText xml:space="preserve"> or Public Health:</w:delText>
              </w:r>
            </w:del>
          </w:p>
          <w:p w14:paraId="07A34055" w14:textId="40D1DBA7" w:rsidR="00B11AC2" w:rsidRDefault="00B11AC2" w:rsidP="00B11AC2">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A dashboard of confirmed cases, and patients who reported corona like symptoms</w:t>
            </w:r>
          </w:p>
          <w:p w14:paraId="4DE46BE9" w14:textId="7C8BD7DB" w:rsidR="00B11AC2" w:rsidRDefault="00B11AC2" w:rsidP="00B11AC2">
            <w:pPr>
              <w:pStyle w:val="ListParagraph"/>
              <w:numPr>
                <w:ilvl w:val="0"/>
                <w:numId w:val="5"/>
              </w:numPr>
              <w:rPr>
                <w:rFonts w:ascii="Calibri" w:eastAsia="Calibri" w:hAnsi="Calibri" w:cs="Calibri"/>
                <w:color w:val="000000" w:themeColor="text1"/>
              </w:rPr>
            </w:pPr>
            <w:r>
              <w:rPr>
                <w:rFonts w:ascii="Calibri" w:eastAsia="Calibri" w:hAnsi="Calibri" w:cs="Calibri"/>
                <w:color w:val="000000" w:themeColor="text1"/>
              </w:rPr>
              <w:t>Daily trend of patient’s symptoms and vital signs</w:t>
            </w:r>
          </w:p>
          <w:p w14:paraId="7764DC90" w14:textId="4F893CCD" w:rsidR="00B11AC2" w:rsidRDefault="00B11AC2" w:rsidP="5DED2758">
            <w:pPr>
              <w:pStyle w:val="ListParagraph"/>
              <w:numPr>
                <w:ilvl w:val="0"/>
                <w:numId w:val="5"/>
              </w:numPr>
              <w:rPr>
                <w:ins w:id="17" w:author="Chris Xiao" w:date="2020-03-26T23:17:00Z"/>
                <w:rFonts w:ascii="Calibri" w:eastAsia="Calibri" w:hAnsi="Calibri" w:cs="Calibri"/>
                <w:color w:val="000000" w:themeColor="text1"/>
              </w:rPr>
            </w:pPr>
            <w:r w:rsidRPr="5DED2758">
              <w:rPr>
                <w:rFonts w:ascii="Calibri" w:eastAsia="Calibri" w:hAnsi="Calibri" w:cs="Calibri"/>
                <w:color w:val="000000" w:themeColor="text1"/>
              </w:rPr>
              <w:t>Notification/Message to patient when needed</w:t>
            </w:r>
          </w:p>
          <w:p w14:paraId="30CC1A13" w14:textId="36A4BC4C" w:rsidR="5DED2758" w:rsidRDefault="5DED2758" w:rsidP="5DED2758">
            <w:pPr>
              <w:rPr>
                <w:ins w:id="18" w:author="Chris Xiao" w:date="2020-03-26T23:17:00Z"/>
                <w:rFonts w:ascii="Calibri" w:eastAsia="Calibri" w:hAnsi="Calibri" w:cs="Calibri"/>
                <w:color w:val="000000" w:themeColor="text1"/>
              </w:rPr>
            </w:pPr>
          </w:p>
          <w:p w14:paraId="3E53678A" w14:textId="741D6497" w:rsidR="257D6F14" w:rsidRDefault="257D6F14" w:rsidP="5DED2758">
            <w:pPr>
              <w:rPr>
                <w:rFonts w:ascii="Calibri" w:eastAsia="Calibri" w:hAnsi="Calibri" w:cs="Calibri"/>
                <w:color w:val="000000" w:themeColor="text1"/>
              </w:rPr>
            </w:pPr>
            <w:ins w:id="19" w:author="Chris Xiao" w:date="2020-03-26T23:17:00Z">
              <w:r w:rsidRPr="5DED2758">
                <w:rPr>
                  <w:rFonts w:ascii="Calibri" w:eastAsia="Calibri" w:hAnsi="Calibri" w:cs="Calibri"/>
                  <w:color w:val="000000" w:themeColor="text1"/>
                </w:rPr>
                <w:t>For the Public Health</w:t>
              </w:r>
            </w:ins>
          </w:p>
          <w:p w14:paraId="078C24E6" w14:textId="3610B86D" w:rsidR="00B11AC2" w:rsidRDefault="00B11AC2" w:rsidP="00B11AC2">
            <w:pPr>
              <w:pStyle w:val="ListParagraph"/>
              <w:numPr>
                <w:ilvl w:val="0"/>
                <w:numId w:val="5"/>
              </w:numPr>
              <w:rPr>
                <w:ins w:id="20" w:author="Chris Xiao" w:date="2020-03-26T23:17:00Z"/>
                <w:rFonts w:ascii="Calibri" w:eastAsia="Calibri" w:hAnsi="Calibri" w:cs="Calibri"/>
                <w:color w:val="000000" w:themeColor="text1"/>
              </w:rPr>
            </w:pPr>
            <w:r w:rsidRPr="5DED2758">
              <w:rPr>
                <w:rFonts w:ascii="Calibri" w:eastAsia="Calibri" w:hAnsi="Calibri" w:cs="Calibri"/>
                <w:color w:val="000000" w:themeColor="text1"/>
              </w:rPr>
              <w:t xml:space="preserve">Detailed statistics </w:t>
            </w:r>
            <w:ins w:id="21" w:author="Chris Xiao" w:date="2020-03-26T23:18:00Z">
              <w:r w:rsidR="545184FD" w:rsidRPr="5DED2758">
                <w:rPr>
                  <w:rFonts w:ascii="Calibri" w:eastAsia="Calibri" w:hAnsi="Calibri" w:cs="Calibri"/>
                  <w:color w:val="000000" w:themeColor="text1"/>
                </w:rPr>
                <w:t xml:space="preserve">including - </w:t>
              </w:r>
            </w:ins>
            <w:del w:id="22" w:author="Chris Xiao" w:date="2020-03-26T23:18:00Z">
              <w:r w:rsidRPr="5DED2758" w:rsidDel="00B11AC2">
                <w:rPr>
                  <w:rFonts w:ascii="Calibri" w:eastAsia="Calibri" w:hAnsi="Calibri" w:cs="Calibri"/>
                  <w:color w:val="000000" w:themeColor="text1"/>
                </w:rPr>
                <w:delText>on</w:delText>
              </w:r>
            </w:del>
            <w:del w:id="23" w:author="Chris Xiao" w:date="2020-03-26T23:17:00Z">
              <w:r w:rsidRPr="5DED2758" w:rsidDel="00B11AC2">
                <w:rPr>
                  <w:rFonts w:ascii="Calibri" w:eastAsia="Calibri" w:hAnsi="Calibri" w:cs="Calibri"/>
                  <w:color w:val="000000" w:themeColor="text1"/>
                </w:rPr>
                <w:delText xml:space="preserve"> symptom</w:delText>
              </w:r>
            </w:del>
          </w:p>
          <w:p w14:paraId="0A719226" w14:textId="286CC881" w:rsidR="4D9F3852" w:rsidRDefault="2E02EB54">
            <w:pPr>
              <w:pStyle w:val="ListParagraph"/>
              <w:numPr>
                <w:ilvl w:val="1"/>
                <w:numId w:val="5"/>
              </w:numPr>
              <w:rPr>
                <w:ins w:id="24" w:author="Chris Xiao" w:date="2020-03-26T23:18:00Z"/>
                <w:color w:val="000000" w:themeColor="text1"/>
              </w:rPr>
              <w:pPrChange w:id="25" w:author="Unknown" w:date="2020-03-26T23:18:00Z">
                <w:pPr>
                  <w:pStyle w:val="ListParagraph"/>
                  <w:numPr>
                    <w:numId w:val="5"/>
                  </w:numPr>
                  <w:ind w:hanging="360"/>
                </w:pPr>
              </w:pPrChange>
            </w:pPr>
            <w:ins w:id="26" w:author="Chris Xiao" w:date="2020-03-26T23:18:00Z">
              <w:r w:rsidRPr="5DED2758">
                <w:rPr>
                  <w:rFonts w:ascii="Calibri" w:eastAsia="Calibri" w:hAnsi="Calibri" w:cs="Calibri"/>
                  <w:color w:val="000000" w:themeColor="text1"/>
                </w:rPr>
                <w:t>Demographic</w:t>
              </w:r>
            </w:ins>
          </w:p>
          <w:p w14:paraId="1E6A6DC3" w14:textId="0CE4BFB2" w:rsidR="2E02EB54" w:rsidRDefault="2E02EB54" w:rsidP="5DED2758">
            <w:pPr>
              <w:pStyle w:val="ListParagraph"/>
              <w:numPr>
                <w:ilvl w:val="1"/>
                <w:numId w:val="5"/>
              </w:numPr>
              <w:rPr>
                <w:ins w:id="27" w:author="Chris Xiao" w:date="2020-03-26T23:18:00Z"/>
                <w:color w:val="000000" w:themeColor="text1"/>
              </w:rPr>
            </w:pPr>
            <w:ins w:id="28" w:author="Chris Xiao" w:date="2020-03-26T23:18:00Z">
              <w:r w:rsidRPr="5DED2758">
                <w:rPr>
                  <w:rFonts w:ascii="Calibri" w:eastAsia="Calibri" w:hAnsi="Calibri" w:cs="Calibri"/>
                  <w:color w:val="000000" w:themeColor="text1"/>
                </w:rPr>
                <w:t>Geographic</w:t>
              </w:r>
            </w:ins>
          </w:p>
          <w:p w14:paraId="5BBE7E2C" w14:textId="77A66C5A" w:rsidR="2E02EB54" w:rsidRDefault="2E02EB54" w:rsidP="5DED2758">
            <w:pPr>
              <w:pStyle w:val="ListParagraph"/>
              <w:numPr>
                <w:ilvl w:val="1"/>
                <w:numId w:val="5"/>
              </w:numPr>
              <w:rPr>
                <w:ins w:id="29" w:author="Chris Xiao" w:date="2020-03-26T23:18:00Z"/>
                <w:color w:val="000000" w:themeColor="text1"/>
              </w:rPr>
            </w:pPr>
            <w:ins w:id="30" w:author="Chris Xiao" w:date="2020-03-26T23:18:00Z">
              <w:r w:rsidRPr="5DED2758">
                <w:rPr>
                  <w:rFonts w:ascii="Calibri" w:eastAsia="Calibri" w:hAnsi="Calibri" w:cs="Calibri"/>
                  <w:color w:val="000000" w:themeColor="text1"/>
                </w:rPr>
                <w:t>Symptom</w:t>
              </w:r>
            </w:ins>
          </w:p>
          <w:p w14:paraId="6963CBA4" w14:textId="0833BC4F" w:rsidR="2E02EB54" w:rsidRDefault="2E02EB54" w:rsidP="5DED2758">
            <w:pPr>
              <w:pStyle w:val="ListParagraph"/>
              <w:numPr>
                <w:ilvl w:val="1"/>
                <w:numId w:val="5"/>
              </w:numPr>
              <w:rPr>
                <w:color w:val="000000" w:themeColor="text1"/>
              </w:rPr>
            </w:pPr>
            <w:ins w:id="31" w:author="Chris Xiao" w:date="2020-03-26T23:18:00Z">
              <w:r w:rsidRPr="5DED2758">
                <w:rPr>
                  <w:rFonts w:ascii="Calibri" w:eastAsia="Calibri" w:hAnsi="Calibri" w:cs="Calibri"/>
                  <w:color w:val="000000" w:themeColor="text1"/>
                </w:rPr>
                <w:t>Medical History</w:t>
              </w:r>
            </w:ins>
          </w:p>
          <w:p w14:paraId="051A45B4" w14:textId="7B5F0693" w:rsidR="00B11AC2" w:rsidRPr="00B11AC2" w:rsidRDefault="00B11AC2" w:rsidP="00B11AC2">
            <w:pPr>
              <w:pStyle w:val="ListParagraph"/>
              <w:rPr>
                <w:rFonts w:ascii="Calibri" w:eastAsia="Calibri" w:hAnsi="Calibri" w:cs="Calibri"/>
                <w:color w:val="000000" w:themeColor="text1"/>
              </w:rPr>
            </w:pPr>
          </w:p>
        </w:tc>
      </w:tr>
    </w:tbl>
    <w:p w14:paraId="3F003BFC" w14:textId="2AFBEB4C" w:rsidR="00B11AC2" w:rsidRDefault="00B11AC2" w:rsidP="00B11AC2">
      <w:pPr>
        <w:rPr>
          <w:rFonts w:ascii="Calibri" w:eastAsia="Calibri" w:hAnsi="Calibri" w:cs="Calibri"/>
          <w:b/>
          <w:bCs/>
          <w:color w:val="000000" w:themeColor="text1"/>
        </w:rPr>
      </w:pPr>
      <w:r w:rsidRPr="00B11AC2">
        <w:rPr>
          <w:rFonts w:ascii="Calibri" w:eastAsia="Calibri" w:hAnsi="Calibri" w:cs="Calibri"/>
          <w:b/>
          <w:bCs/>
          <w:color w:val="000000" w:themeColor="text1"/>
        </w:rPr>
        <w:t>Early App Mockup</w:t>
      </w:r>
      <w:r>
        <w:rPr>
          <w:rFonts w:ascii="Calibri" w:eastAsia="Calibri" w:hAnsi="Calibri" w:cs="Calibri"/>
          <w:b/>
          <w:bCs/>
          <w:color w:val="000000" w:themeColor="text1"/>
        </w:rPr>
        <w:t xml:space="preserve"> &lt;</w:t>
      </w:r>
      <w:r w:rsidRPr="00B11AC2">
        <w:rPr>
          <w:rFonts w:ascii="Calibri" w:eastAsia="Calibri" w:hAnsi="Calibri" w:cs="Calibri"/>
          <w:b/>
          <w:bCs/>
          <w:color w:val="FF0000"/>
        </w:rPr>
        <w:t>to be update</w:t>
      </w:r>
      <w:r>
        <w:rPr>
          <w:rFonts w:ascii="Calibri" w:eastAsia="Calibri" w:hAnsi="Calibri" w:cs="Calibri"/>
          <w:b/>
          <w:bCs/>
          <w:color w:val="000000" w:themeColor="text1"/>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11AC2" w14:paraId="4D0D6444" w14:textId="77777777" w:rsidTr="4D9F3852">
        <w:tc>
          <w:tcPr>
            <w:tcW w:w="3116" w:type="dxa"/>
          </w:tcPr>
          <w:p w14:paraId="4E873847" w14:textId="7BA6BA85" w:rsidR="00B11AC2" w:rsidRDefault="00B11AC2" w:rsidP="00B11AC2">
            <w:pPr>
              <w:rPr>
                <w:rFonts w:ascii="Calibri" w:eastAsia="Calibri" w:hAnsi="Calibri" w:cs="Calibri"/>
                <w:b/>
                <w:bCs/>
                <w:color w:val="000000" w:themeColor="text1"/>
              </w:rPr>
            </w:pPr>
            <w:r w:rsidRPr="00B11AC2">
              <w:rPr>
                <w:rFonts w:ascii="Calibri" w:eastAsia="Calibri" w:hAnsi="Calibri" w:cs="Calibri"/>
                <w:b/>
                <w:bCs/>
                <w:noProof/>
                <w:color w:val="000000" w:themeColor="text1"/>
              </w:rPr>
              <w:drawing>
                <wp:inline distT="0" distB="0" distL="0" distR="0" wp14:anchorId="464E6F36" wp14:editId="769E602C">
                  <wp:extent cx="1274806" cy="2273300"/>
                  <wp:effectExtent l="38100" t="38100" r="97155" b="88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6874" cy="2294821"/>
                          </a:xfrm>
                          <a:prstGeom prst="rect">
                            <a:avLst/>
                          </a:prstGeom>
                          <a:effectLst>
                            <a:outerShdw blurRad="50800" dist="38100" dir="2700000" algn="tl" rotWithShape="0">
                              <a:prstClr val="black">
                                <a:alpha val="40000"/>
                              </a:prstClr>
                            </a:outerShdw>
                          </a:effectLst>
                        </pic:spPr>
                      </pic:pic>
                    </a:graphicData>
                  </a:graphic>
                </wp:inline>
              </w:drawing>
            </w:r>
          </w:p>
        </w:tc>
        <w:tc>
          <w:tcPr>
            <w:tcW w:w="3117" w:type="dxa"/>
          </w:tcPr>
          <w:p w14:paraId="3486CB38" w14:textId="124F8E73" w:rsidR="00B11AC2" w:rsidRDefault="00B11AC2" w:rsidP="00B11AC2">
            <w:pPr>
              <w:rPr>
                <w:rFonts w:ascii="Calibri" w:eastAsia="Calibri" w:hAnsi="Calibri" w:cs="Calibri"/>
                <w:b/>
                <w:bCs/>
                <w:color w:val="000000" w:themeColor="text1"/>
              </w:rPr>
            </w:pPr>
            <w:r w:rsidRPr="00B11AC2">
              <w:rPr>
                <w:rFonts w:ascii="Calibri" w:eastAsia="Calibri" w:hAnsi="Calibri" w:cs="Calibri"/>
                <w:b/>
                <w:bCs/>
                <w:noProof/>
                <w:color w:val="000000" w:themeColor="text1"/>
              </w:rPr>
              <w:drawing>
                <wp:inline distT="0" distB="0" distL="0" distR="0" wp14:anchorId="111883E8" wp14:editId="100D94A8">
                  <wp:extent cx="1260457" cy="3206750"/>
                  <wp:effectExtent l="38100" t="38100" r="92710" b="889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1119" cy="3233875"/>
                          </a:xfrm>
                          <a:prstGeom prst="rect">
                            <a:avLst/>
                          </a:prstGeom>
                          <a:effectLst>
                            <a:outerShdw blurRad="50800" dist="38100" dir="2700000" algn="tl" rotWithShape="0">
                              <a:prstClr val="black">
                                <a:alpha val="40000"/>
                              </a:prstClr>
                            </a:outerShdw>
                          </a:effectLst>
                        </pic:spPr>
                      </pic:pic>
                    </a:graphicData>
                  </a:graphic>
                </wp:inline>
              </w:drawing>
            </w:r>
          </w:p>
        </w:tc>
        <w:tc>
          <w:tcPr>
            <w:tcW w:w="3117" w:type="dxa"/>
          </w:tcPr>
          <w:p w14:paraId="322EEB80" w14:textId="4FD055AB" w:rsidR="00B11AC2" w:rsidRDefault="00B11AC2" w:rsidP="00B11AC2">
            <w:pPr>
              <w:rPr>
                <w:rFonts w:ascii="Calibri" w:eastAsia="Calibri" w:hAnsi="Calibri" w:cs="Calibri"/>
                <w:b/>
                <w:bCs/>
                <w:color w:val="000000" w:themeColor="text1"/>
              </w:rPr>
            </w:pPr>
            <w:r w:rsidRPr="00B11AC2">
              <w:rPr>
                <w:rFonts w:ascii="Calibri" w:eastAsia="Calibri" w:hAnsi="Calibri" w:cs="Calibri"/>
                <w:b/>
                <w:bCs/>
                <w:noProof/>
                <w:color w:val="000000" w:themeColor="text1"/>
              </w:rPr>
              <w:drawing>
                <wp:inline distT="0" distB="0" distL="0" distR="0" wp14:anchorId="067358B7" wp14:editId="0610FF2A">
                  <wp:extent cx="1415344" cy="3238500"/>
                  <wp:effectExtent l="38100" t="38100" r="90170" b="952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4335" cy="3259072"/>
                          </a:xfrm>
                          <a:prstGeom prst="rect">
                            <a:avLst/>
                          </a:prstGeom>
                          <a:effectLst>
                            <a:outerShdw blurRad="50800" dist="38100" dir="2700000" algn="tl" rotWithShape="0">
                              <a:prstClr val="black">
                                <a:alpha val="40000"/>
                              </a:prstClr>
                            </a:outerShdw>
                          </a:effectLst>
                        </pic:spPr>
                      </pic:pic>
                    </a:graphicData>
                  </a:graphic>
                </wp:inline>
              </w:drawing>
            </w:r>
          </w:p>
        </w:tc>
      </w:tr>
    </w:tbl>
    <w:p w14:paraId="636BA546" w14:textId="0BDD6CAE" w:rsidR="00996DC9" w:rsidRDefault="00996DC9" w:rsidP="00B11AC2">
      <w:pPr>
        <w:rPr>
          <w:rFonts w:ascii="Calibri" w:eastAsia="Calibri" w:hAnsi="Calibri" w:cs="Calibri"/>
          <w:color w:val="FF0000"/>
        </w:rPr>
      </w:pPr>
      <w:r>
        <w:rPr>
          <w:rFonts w:ascii="Calibri" w:eastAsia="Calibri" w:hAnsi="Calibri" w:cs="Calibri"/>
          <w:color w:val="FF0000"/>
        </w:rPr>
        <w:t>Mock to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344"/>
      </w:tblGrid>
      <w:tr w:rsidR="00996DC9" w14:paraId="165CAB15" w14:textId="77777777" w:rsidTr="4D9F3852">
        <w:tc>
          <w:tcPr>
            <w:tcW w:w="4675" w:type="dxa"/>
          </w:tcPr>
          <w:p w14:paraId="587AB4E2" w14:textId="77777777" w:rsidR="00996DC9" w:rsidRDefault="00996DC9" w:rsidP="00B11AC2">
            <w:pPr>
              <w:rPr>
                <w:rFonts w:ascii="Calibri" w:eastAsia="Calibri" w:hAnsi="Calibri" w:cs="Calibri"/>
                <w:color w:val="FF0000"/>
              </w:rPr>
            </w:pPr>
            <w:r>
              <w:rPr>
                <w:rFonts w:ascii="Calibri" w:eastAsia="Calibri" w:hAnsi="Calibri" w:cs="Calibri"/>
                <w:color w:val="FF0000"/>
              </w:rPr>
              <w:t>The map view</w:t>
            </w:r>
          </w:p>
          <w:p w14:paraId="33CA3EE0" w14:textId="767A18CA" w:rsidR="00996DC9" w:rsidRDefault="00996DC9" w:rsidP="00B11AC2">
            <w:pPr>
              <w:rPr>
                <w:rFonts w:ascii="Calibri" w:eastAsia="Calibri" w:hAnsi="Calibri" w:cs="Calibri"/>
                <w:color w:val="FF0000"/>
              </w:rPr>
            </w:pPr>
            <w:r>
              <w:rPr>
                <w:noProof/>
              </w:rPr>
              <w:drawing>
                <wp:inline distT="0" distB="0" distL="0" distR="0" wp14:anchorId="451603A8" wp14:editId="74774051">
                  <wp:extent cx="3039894" cy="1587500"/>
                  <wp:effectExtent l="0" t="0" r="8255" b="0"/>
                  <wp:docPr id="14040137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3039894" cy="1587500"/>
                          </a:xfrm>
                          <a:prstGeom prst="rect">
                            <a:avLst/>
                          </a:prstGeom>
                        </pic:spPr>
                      </pic:pic>
                    </a:graphicData>
                  </a:graphic>
                </wp:inline>
              </w:drawing>
            </w:r>
          </w:p>
        </w:tc>
        <w:tc>
          <w:tcPr>
            <w:tcW w:w="4675" w:type="dxa"/>
          </w:tcPr>
          <w:p w14:paraId="5797B778" w14:textId="77777777" w:rsidR="00996DC9" w:rsidRDefault="00996DC9" w:rsidP="00B11AC2">
            <w:pPr>
              <w:rPr>
                <w:rFonts w:ascii="Calibri" w:eastAsia="Calibri" w:hAnsi="Calibri" w:cs="Calibri"/>
                <w:color w:val="FF0000"/>
              </w:rPr>
            </w:pPr>
            <w:r>
              <w:rPr>
                <w:rFonts w:ascii="Calibri" w:eastAsia="Calibri" w:hAnsi="Calibri" w:cs="Calibri"/>
                <w:color w:val="FF0000"/>
              </w:rPr>
              <w:t>The care provider view</w:t>
            </w:r>
          </w:p>
          <w:p w14:paraId="70DAD650" w14:textId="726662F0" w:rsidR="00996DC9" w:rsidRDefault="00996DC9" w:rsidP="00B11AC2">
            <w:pPr>
              <w:rPr>
                <w:rFonts w:ascii="Calibri" w:eastAsia="Calibri" w:hAnsi="Calibri" w:cs="Calibri"/>
                <w:color w:val="FF0000"/>
              </w:rPr>
            </w:pPr>
            <w:r>
              <w:rPr>
                <w:noProof/>
              </w:rPr>
              <w:drawing>
                <wp:inline distT="0" distB="0" distL="0" distR="0" wp14:anchorId="5CEE840D" wp14:editId="22144DD9">
                  <wp:extent cx="2590800" cy="1962505"/>
                  <wp:effectExtent l="0" t="0" r="0" b="0"/>
                  <wp:docPr id="518954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2590800" cy="1962505"/>
                          </a:xfrm>
                          <a:prstGeom prst="rect">
                            <a:avLst/>
                          </a:prstGeom>
                        </pic:spPr>
                      </pic:pic>
                    </a:graphicData>
                  </a:graphic>
                </wp:inline>
              </w:drawing>
            </w:r>
          </w:p>
        </w:tc>
      </w:tr>
    </w:tbl>
    <w:p w14:paraId="1029EA34" w14:textId="77777777" w:rsidR="00996DC9" w:rsidRPr="00291DD8" w:rsidRDefault="00996DC9" w:rsidP="00B11AC2">
      <w:pPr>
        <w:rPr>
          <w:rFonts w:ascii="Calibri" w:eastAsia="Calibri" w:hAnsi="Calibri" w:cs="Calibri"/>
          <w:color w:val="FF0000"/>
        </w:rPr>
      </w:pPr>
    </w:p>
    <w:p w14:paraId="596A912B" w14:textId="71D26F7A" w:rsidR="00996DC9" w:rsidRDefault="00996DC9" w:rsidP="00B11AC2">
      <w:pPr>
        <w:rPr>
          <w:rFonts w:ascii="Calibri" w:eastAsia="Calibri" w:hAnsi="Calibri" w:cs="Calibri"/>
          <w:b/>
          <w:bCs/>
          <w:color w:val="000000" w:themeColor="text1"/>
        </w:rPr>
      </w:pPr>
      <w:r w:rsidRPr="00996DC9">
        <w:rPr>
          <w:rFonts w:ascii="Calibri" w:eastAsia="Calibri" w:hAnsi="Calibri" w:cs="Calibri"/>
          <w:b/>
          <w:bCs/>
          <w:color w:val="000000" w:themeColor="text1"/>
        </w:rPr>
        <w:t>How to get this done</w:t>
      </w:r>
    </w:p>
    <w:p w14:paraId="310B875E" w14:textId="553ECF9F" w:rsidR="00996DC9" w:rsidRDefault="00996DC9" w:rsidP="00B11AC2">
      <w:pPr>
        <w:rPr>
          <w:rFonts w:ascii="Calibri" w:eastAsia="Calibri" w:hAnsi="Calibri" w:cs="Calibri"/>
          <w:color w:val="000000" w:themeColor="text1"/>
        </w:rPr>
      </w:pPr>
      <w:r w:rsidRPr="00996DC9">
        <w:rPr>
          <w:rFonts w:ascii="Calibri" w:eastAsia="Calibri" w:hAnsi="Calibri" w:cs="Calibri"/>
          <w:color w:val="000000" w:themeColor="text1"/>
        </w:rPr>
        <w:t>We have three options to build this product</w:t>
      </w:r>
      <w:r>
        <w:rPr>
          <w:rFonts w:ascii="Calibri" w:eastAsia="Calibri" w:hAnsi="Calibri" w:cs="Calibri"/>
          <w:color w:val="000000" w:themeColor="text1"/>
        </w:rPr>
        <w:t>:</w:t>
      </w:r>
    </w:p>
    <w:p w14:paraId="65AFF6A1" w14:textId="0CD514CA" w:rsidR="00996DC9" w:rsidRDefault="00996DC9" w:rsidP="00996DC9">
      <w:pPr>
        <w:pStyle w:val="ListParagraph"/>
        <w:numPr>
          <w:ilvl w:val="0"/>
          <w:numId w:val="7"/>
        </w:numPr>
        <w:rPr>
          <w:rFonts w:ascii="Calibri" w:eastAsia="Calibri" w:hAnsi="Calibri" w:cs="Calibri"/>
          <w:color w:val="000000" w:themeColor="text1"/>
        </w:rPr>
      </w:pPr>
      <w:r>
        <w:rPr>
          <w:rFonts w:ascii="Calibri" w:eastAsia="Calibri" w:hAnsi="Calibri" w:cs="Calibri"/>
          <w:color w:val="000000" w:themeColor="text1"/>
        </w:rPr>
        <w:t>Build a standalone app</w:t>
      </w:r>
      <w:r w:rsidR="00B135EB">
        <w:rPr>
          <w:rFonts w:ascii="Calibri" w:eastAsia="Calibri" w:hAnsi="Calibri" w:cs="Calibri"/>
          <w:color w:val="000000" w:themeColor="text1"/>
        </w:rPr>
        <w:t xml:space="preserve"> and submit it to App Store/Google Play</w:t>
      </w:r>
    </w:p>
    <w:p w14:paraId="658B3E82" w14:textId="75ECE498" w:rsidR="00B135EB" w:rsidRDefault="00B135EB" w:rsidP="00996DC9">
      <w:pPr>
        <w:pStyle w:val="ListParagraph"/>
        <w:numPr>
          <w:ilvl w:val="0"/>
          <w:numId w:val="7"/>
        </w:numPr>
        <w:rPr>
          <w:rFonts w:ascii="Calibri" w:eastAsia="Calibri" w:hAnsi="Calibri" w:cs="Calibri"/>
          <w:color w:val="000000" w:themeColor="text1"/>
        </w:rPr>
      </w:pPr>
      <w:r>
        <w:rPr>
          <w:rFonts w:ascii="Calibri" w:eastAsia="Calibri" w:hAnsi="Calibri" w:cs="Calibri"/>
          <w:color w:val="000000" w:themeColor="text1"/>
        </w:rPr>
        <w:t>Integrating with existing service Microsoft are building, i.e. CDC bot, MSN Survey</w:t>
      </w:r>
    </w:p>
    <w:p w14:paraId="1C0A9714" w14:textId="496892A4" w:rsidR="00B135EB" w:rsidRDefault="00B135EB" w:rsidP="00996DC9">
      <w:pPr>
        <w:pStyle w:val="ListParagraph"/>
        <w:numPr>
          <w:ilvl w:val="0"/>
          <w:numId w:val="7"/>
        </w:numPr>
        <w:rPr>
          <w:rFonts w:ascii="Calibri" w:eastAsia="Calibri" w:hAnsi="Calibri" w:cs="Calibri"/>
          <w:color w:val="000000" w:themeColor="text1"/>
        </w:rPr>
      </w:pPr>
      <w:r>
        <w:rPr>
          <w:rFonts w:ascii="Calibri" w:eastAsia="Calibri" w:hAnsi="Calibri" w:cs="Calibri"/>
          <w:color w:val="000000" w:themeColor="text1"/>
        </w:rPr>
        <w:t>Reach out to Hospitals/Health Agencies/Public Health to form a collaboration while Microsoft provides the technical support to build the app and service, the health agencies owns the contents including the survey to ask, patient data, and the interpretation of the data</w:t>
      </w:r>
    </w:p>
    <w:p w14:paraId="6C03DCBA" w14:textId="4C074518" w:rsidR="00C20B69" w:rsidRDefault="00B135EB" w:rsidP="00B135EB">
      <w:pPr>
        <w:rPr>
          <w:rFonts w:ascii="Calibri" w:eastAsia="Calibri" w:hAnsi="Calibri" w:cs="Calibri"/>
          <w:color w:val="000000" w:themeColor="text1"/>
        </w:rPr>
      </w:pPr>
      <w:r>
        <w:rPr>
          <w:rFonts w:ascii="Calibri" w:eastAsia="Calibri" w:hAnsi="Calibri" w:cs="Calibri"/>
          <w:color w:val="000000" w:themeColor="text1"/>
        </w:rPr>
        <w:t xml:space="preserve">Option 1 </w:t>
      </w:r>
      <w:r w:rsidR="00C20B69">
        <w:rPr>
          <w:rFonts w:ascii="Calibri" w:eastAsia="Calibri" w:hAnsi="Calibri" w:cs="Calibri"/>
          <w:color w:val="000000" w:themeColor="text1"/>
        </w:rPr>
        <w:t xml:space="preserve">could allow us to run fast with a </w:t>
      </w:r>
      <w:r w:rsidR="00C20B69" w:rsidRPr="00C20B69">
        <w:rPr>
          <w:rFonts w:ascii="Calibri" w:eastAsia="Calibri" w:hAnsi="Calibri" w:cs="Calibri"/>
          <w:color w:val="000000" w:themeColor="text1"/>
        </w:rPr>
        <w:t>minimum viable product</w:t>
      </w:r>
      <w:r w:rsidR="00C20B69">
        <w:rPr>
          <w:rFonts w:ascii="Calibri" w:eastAsia="Calibri" w:hAnsi="Calibri" w:cs="Calibri"/>
          <w:color w:val="000000" w:themeColor="text1"/>
        </w:rPr>
        <w:t>, however, we will face many challenging including 1) legal concerns around how we store and use personal health data 2) how to ensure the quality of our data from trolls 3) how to help user read the data without misleading them 4) distribution and adoption</w:t>
      </w:r>
    </w:p>
    <w:p w14:paraId="11CCECDF" w14:textId="5D468EC9" w:rsidR="00C20B69" w:rsidRDefault="00C20B69" w:rsidP="00B135EB">
      <w:pPr>
        <w:rPr>
          <w:rFonts w:ascii="Calibri" w:eastAsia="Calibri" w:hAnsi="Calibri" w:cs="Calibri"/>
          <w:color w:val="000000" w:themeColor="text1"/>
        </w:rPr>
      </w:pPr>
      <w:r>
        <w:rPr>
          <w:rFonts w:ascii="Calibri" w:eastAsia="Calibri" w:hAnsi="Calibri" w:cs="Calibri"/>
          <w:color w:val="000000" w:themeColor="text1"/>
        </w:rPr>
        <w:t xml:space="preserve">Option 2 sounds promising if we could leverage the existing partnership and platform. We need to make sure the scenario aligned well and provide a seamless flow for the users. Especially when both the bot and MSN survey is </w:t>
      </w:r>
      <w:r w:rsidR="002940EA">
        <w:rPr>
          <w:rFonts w:ascii="Calibri" w:eastAsia="Calibri" w:hAnsi="Calibri" w:cs="Calibri"/>
          <w:color w:val="000000" w:themeColor="text1"/>
        </w:rPr>
        <w:t>a</w:t>
      </w:r>
      <w:r>
        <w:rPr>
          <w:rFonts w:ascii="Calibri" w:eastAsia="Calibri" w:hAnsi="Calibri" w:cs="Calibri"/>
          <w:color w:val="000000" w:themeColor="text1"/>
        </w:rPr>
        <w:t xml:space="preserve"> </w:t>
      </w:r>
      <w:r w:rsidR="002940EA">
        <w:rPr>
          <w:rFonts w:ascii="Calibri" w:eastAsia="Calibri" w:hAnsi="Calibri" w:cs="Calibri"/>
          <w:color w:val="000000" w:themeColor="text1"/>
        </w:rPr>
        <w:t>onetime</w:t>
      </w:r>
      <w:r>
        <w:rPr>
          <w:rFonts w:ascii="Calibri" w:eastAsia="Calibri" w:hAnsi="Calibri" w:cs="Calibri"/>
          <w:color w:val="000000" w:themeColor="text1"/>
        </w:rPr>
        <w:t xml:space="preserve"> activity where the Daily Check Up is daily usage.</w:t>
      </w:r>
    </w:p>
    <w:p w14:paraId="69E45174" w14:textId="4516E961" w:rsidR="00C20B69" w:rsidRDefault="00C20B69" w:rsidP="00B135EB">
      <w:pPr>
        <w:rPr>
          <w:rFonts w:ascii="Calibri" w:eastAsia="Calibri" w:hAnsi="Calibri" w:cs="Calibri"/>
          <w:color w:val="000000" w:themeColor="text1"/>
        </w:rPr>
      </w:pPr>
      <w:r>
        <w:rPr>
          <w:rFonts w:ascii="Calibri" w:eastAsia="Calibri" w:hAnsi="Calibri" w:cs="Calibri"/>
          <w:color w:val="000000" w:themeColor="text1"/>
        </w:rPr>
        <w:t xml:space="preserve">Option 3 is not exclusive with Option 2, it just adds up the flexibility </w:t>
      </w:r>
      <w:r w:rsidR="002940EA">
        <w:rPr>
          <w:rFonts w:ascii="Calibri" w:eastAsia="Calibri" w:hAnsi="Calibri" w:cs="Calibri"/>
          <w:color w:val="000000" w:themeColor="text1"/>
        </w:rPr>
        <w:t>when Option 2 is not feasible, and inclining that we might need to integrate the service with other hospital systems &lt;i.e. my chart&gt;.</w:t>
      </w:r>
    </w:p>
    <w:p w14:paraId="1B041125" w14:textId="0612894B" w:rsidR="002940EA" w:rsidRDefault="002940EA" w:rsidP="00B135EB">
      <w:pPr>
        <w:rPr>
          <w:rFonts w:ascii="Calibri" w:eastAsia="Calibri" w:hAnsi="Calibri" w:cs="Calibri"/>
          <w:color w:val="000000" w:themeColor="text1"/>
        </w:rPr>
      </w:pPr>
    </w:p>
    <w:p w14:paraId="1029B55A" w14:textId="174CDF4E" w:rsidR="002940EA" w:rsidRDefault="002940EA" w:rsidP="00B135EB">
      <w:pPr>
        <w:rPr>
          <w:rFonts w:ascii="Calibri" w:eastAsia="Calibri" w:hAnsi="Calibri" w:cs="Calibri"/>
          <w:b/>
          <w:bCs/>
          <w:color w:val="000000" w:themeColor="text1"/>
        </w:rPr>
      </w:pPr>
      <w:r w:rsidRPr="002940EA">
        <w:rPr>
          <w:rFonts w:ascii="Calibri" w:eastAsia="Calibri" w:hAnsi="Calibri" w:cs="Calibri"/>
          <w:b/>
          <w:bCs/>
          <w:color w:val="000000" w:themeColor="text1"/>
        </w:rPr>
        <w:t>Why Microsoft</w:t>
      </w:r>
    </w:p>
    <w:p w14:paraId="72943EE5" w14:textId="6AA7EC70" w:rsidR="00B93183" w:rsidRDefault="002940EA" w:rsidP="00B135EB">
      <w:pPr>
        <w:rPr>
          <w:rFonts w:ascii="Calibri" w:eastAsia="Calibri" w:hAnsi="Calibri" w:cs="Calibri"/>
          <w:color w:val="000000" w:themeColor="text1"/>
        </w:rPr>
      </w:pPr>
      <w:r w:rsidRPr="002940EA">
        <w:rPr>
          <w:rFonts w:ascii="Calibri" w:eastAsia="Calibri" w:hAnsi="Calibri" w:cs="Calibri"/>
          <w:color w:val="000000" w:themeColor="text1"/>
        </w:rPr>
        <w:t>Under</w:t>
      </w:r>
      <w:r>
        <w:rPr>
          <w:rFonts w:ascii="Calibri" w:eastAsia="Calibri" w:hAnsi="Calibri" w:cs="Calibri"/>
          <w:color w:val="000000" w:themeColor="text1"/>
        </w:rPr>
        <w:t xml:space="preserve"> the current rapidly </w:t>
      </w:r>
      <w:r w:rsidR="00B93183">
        <w:rPr>
          <w:rFonts w:ascii="Calibri" w:eastAsia="Calibri" w:hAnsi="Calibri" w:cs="Calibri"/>
          <w:color w:val="000000" w:themeColor="text1"/>
        </w:rPr>
        <w:t>development</w:t>
      </w:r>
      <w:r>
        <w:rPr>
          <w:rFonts w:ascii="Calibri" w:eastAsia="Calibri" w:hAnsi="Calibri" w:cs="Calibri"/>
          <w:color w:val="000000" w:themeColor="text1"/>
        </w:rPr>
        <w:t xml:space="preserve"> of CODIV-19 outbreak, the medical system is stressed. </w:t>
      </w:r>
      <w:r w:rsidR="00B93183">
        <w:rPr>
          <w:rFonts w:ascii="Calibri" w:eastAsia="Calibri" w:hAnsi="Calibri" w:cs="Calibri"/>
          <w:color w:val="000000" w:themeColor="text1"/>
        </w:rPr>
        <w:t xml:space="preserve"> The Remote medical monitoring system become essential and very important for patients who are on their own, and care providers to provide acute care. When the care givers fights everyday to save lives, we could help them to save time via digitalize the process and improve the efficiency. Microsoft has every tech muscle to make it happen, cloud, </w:t>
      </w:r>
      <w:r w:rsidR="00972B8F">
        <w:rPr>
          <w:rFonts w:ascii="Calibri" w:eastAsia="Calibri" w:hAnsi="Calibri" w:cs="Calibri"/>
          <w:color w:val="000000" w:themeColor="text1"/>
        </w:rPr>
        <w:t xml:space="preserve">productivity software, AI, remote communication, if successful it would be huge positive outcome for everyone, particularly our brand. We are right in the epicenter of the outbreak in US, it’s a local issue and some organizations already take a leadership and jump on that , like UW Virology Lab and Gates Foundation. Microsoft would want to be one of the players trying to help. </w:t>
      </w:r>
    </w:p>
    <w:p w14:paraId="472680D8" w14:textId="6B6C096B" w:rsidR="00972B8F" w:rsidRDefault="00972B8F" w:rsidP="00B135EB">
      <w:pPr>
        <w:rPr>
          <w:rFonts w:ascii="Calibri" w:eastAsia="Calibri" w:hAnsi="Calibri" w:cs="Calibri"/>
          <w:color w:val="000000" w:themeColor="text1"/>
        </w:rPr>
      </w:pPr>
    </w:p>
    <w:p w14:paraId="29136E36" w14:textId="6A8D39F5" w:rsidR="00972B8F" w:rsidRDefault="00972B8F" w:rsidP="00972B8F">
      <w:pPr>
        <w:rPr>
          <w:rFonts w:ascii="Calibri" w:eastAsia="Calibri" w:hAnsi="Calibri" w:cs="Calibri"/>
          <w:b/>
          <w:bCs/>
          <w:color w:val="000000" w:themeColor="text1"/>
        </w:rPr>
      </w:pPr>
      <w:r>
        <w:rPr>
          <w:rFonts w:ascii="Calibri" w:eastAsia="Calibri" w:hAnsi="Calibri" w:cs="Calibri"/>
          <w:b/>
          <w:bCs/>
          <w:color w:val="000000" w:themeColor="text1"/>
        </w:rPr>
        <w:t>User Data Collection and Storage</w:t>
      </w:r>
    </w:p>
    <w:p w14:paraId="46F548FD" w14:textId="0DF6A90B" w:rsidR="00972B8F" w:rsidRDefault="00972B8F" w:rsidP="00972B8F">
      <w:pPr>
        <w:rPr>
          <w:rFonts w:ascii="Calibri" w:eastAsia="Calibri" w:hAnsi="Calibri" w:cs="Calibri"/>
          <w:color w:val="000000" w:themeColor="text1"/>
        </w:rPr>
      </w:pPr>
      <w:r w:rsidRPr="00972B8F">
        <w:rPr>
          <w:rFonts w:ascii="Calibri" w:eastAsia="Calibri" w:hAnsi="Calibri" w:cs="Calibri"/>
          <w:color w:val="000000" w:themeColor="text1"/>
        </w:rPr>
        <w:t>What data are we collecting?</w:t>
      </w:r>
    </w:p>
    <w:p w14:paraId="4ABFD387" w14:textId="6AB5373F" w:rsidR="00972B8F" w:rsidRDefault="00972B8F" w:rsidP="00972B8F">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User first time assessment survey</w:t>
      </w:r>
    </w:p>
    <w:p w14:paraId="45156293" w14:textId="7120B406" w:rsidR="00972B8F" w:rsidRDefault="00972B8F" w:rsidP="00972B8F">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User daily symptom survey</w:t>
      </w:r>
    </w:p>
    <w:p w14:paraId="0EA74B49" w14:textId="76CF03FE" w:rsidR="00972B8F" w:rsidRDefault="00972B8F" w:rsidP="00972B8F">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User daily vital signs entry</w:t>
      </w:r>
    </w:p>
    <w:p w14:paraId="7ED931AA" w14:textId="2095B3DA" w:rsidR="00972B8F" w:rsidRDefault="00972B8F" w:rsidP="00972B8F">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User personal identification (i.e. email, social network accounts, phone)</w:t>
      </w:r>
    </w:p>
    <w:p w14:paraId="2A217BB4" w14:textId="5A73A366" w:rsidR="00972B8F" w:rsidRDefault="00972B8F" w:rsidP="00972B8F">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User location (precise location</w:t>
      </w:r>
      <w:r w:rsidR="007648E6">
        <w:rPr>
          <w:rFonts w:ascii="Calibri" w:eastAsia="Calibri" w:hAnsi="Calibri" w:cs="Calibri"/>
          <w:color w:val="000000" w:themeColor="text1"/>
        </w:rPr>
        <w:t xml:space="preserve"> from device</w:t>
      </w:r>
      <w:r>
        <w:rPr>
          <w:rFonts w:ascii="Calibri" w:eastAsia="Calibri" w:hAnsi="Calibri" w:cs="Calibri"/>
          <w:color w:val="000000" w:themeColor="text1"/>
        </w:rPr>
        <w:t xml:space="preserve">? Or </w:t>
      </w:r>
      <w:r w:rsidR="007648E6">
        <w:rPr>
          <w:rFonts w:ascii="Calibri" w:eastAsia="Calibri" w:hAnsi="Calibri" w:cs="Calibri"/>
          <w:color w:val="000000" w:themeColor="text1"/>
        </w:rPr>
        <w:t>user entered location?)</w:t>
      </w:r>
    </w:p>
    <w:p w14:paraId="215078D7" w14:textId="7628DF79" w:rsidR="007648E6" w:rsidRDefault="007648E6" w:rsidP="007648E6">
      <w:pPr>
        <w:rPr>
          <w:rFonts w:ascii="Calibri" w:eastAsia="Calibri" w:hAnsi="Calibri" w:cs="Calibri"/>
          <w:color w:val="000000" w:themeColor="text1"/>
        </w:rPr>
      </w:pPr>
    </w:p>
    <w:p w14:paraId="1912114E" w14:textId="6F34C7A9" w:rsidR="007648E6" w:rsidRDefault="007648E6" w:rsidP="007648E6">
      <w:pPr>
        <w:rPr>
          <w:rFonts w:ascii="Calibri" w:eastAsia="Calibri" w:hAnsi="Calibri" w:cs="Calibri"/>
          <w:color w:val="000000" w:themeColor="text1"/>
        </w:rPr>
      </w:pPr>
      <w:r>
        <w:rPr>
          <w:rFonts w:ascii="Calibri" w:eastAsia="Calibri" w:hAnsi="Calibri" w:cs="Calibri"/>
          <w:color w:val="000000" w:themeColor="text1"/>
        </w:rPr>
        <w:t>Who could view the data?</w:t>
      </w:r>
    </w:p>
    <w:p w14:paraId="5D725DA4" w14:textId="616CB4F8" w:rsidR="007648E6" w:rsidRDefault="007648E6" w:rsidP="007648E6">
      <w:pPr>
        <w:pStyle w:val="ListParagraph"/>
        <w:numPr>
          <w:ilvl w:val="0"/>
          <w:numId w:val="9"/>
        </w:numPr>
        <w:rPr>
          <w:rFonts w:ascii="Calibri" w:eastAsia="Calibri" w:hAnsi="Calibri" w:cs="Calibri"/>
          <w:color w:val="000000" w:themeColor="text1"/>
        </w:rPr>
      </w:pPr>
      <w:r>
        <w:rPr>
          <w:rFonts w:ascii="Calibri" w:eastAsia="Calibri" w:hAnsi="Calibri" w:cs="Calibri"/>
          <w:color w:val="000000" w:themeColor="text1"/>
        </w:rPr>
        <w:t>User themselves</w:t>
      </w:r>
    </w:p>
    <w:p w14:paraId="22677499" w14:textId="65AB375A" w:rsidR="007648E6" w:rsidRDefault="007648E6" w:rsidP="007648E6">
      <w:pPr>
        <w:pStyle w:val="ListParagraph"/>
        <w:numPr>
          <w:ilvl w:val="0"/>
          <w:numId w:val="9"/>
        </w:numPr>
        <w:rPr>
          <w:rFonts w:ascii="Calibri" w:eastAsia="Calibri" w:hAnsi="Calibri" w:cs="Calibri"/>
          <w:color w:val="000000" w:themeColor="text1"/>
        </w:rPr>
      </w:pPr>
      <w:r>
        <w:rPr>
          <w:rFonts w:ascii="Calibri" w:eastAsia="Calibri" w:hAnsi="Calibri" w:cs="Calibri"/>
          <w:color w:val="000000" w:themeColor="text1"/>
        </w:rPr>
        <w:t>Care providers or Public Health Agencies</w:t>
      </w:r>
    </w:p>
    <w:p w14:paraId="74776311" w14:textId="61E25889" w:rsidR="007648E6" w:rsidRDefault="007648E6" w:rsidP="007648E6">
      <w:pPr>
        <w:pStyle w:val="ListParagraph"/>
        <w:numPr>
          <w:ilvl w:val="0"/>
          <w:numId w:val="9"/>
        </w:numPr>
        <w:rPr>
          <w:rFonts w:ascii="Calibri" w:eastAsia="Calibri" w:hAnsi="Calibri" w:cs="Calibri"/>
          <w:color w:val="000000" w:themeColor="text1"/>
        </w:rPr>
      </w:pPr>
      <w:r>
        <w:rPr>
          <w:rFonts w:ascii="Calibri" w:eastAsia="Calibri" w:hAnsi="Calibri" w:cs="Calibri"/>
          <w:color w:val="000000" w:themeColor="text1"/>
        </w:rPr>
        <w:t>Other users online (only for the voluntarily shared data with user consent) – the map view</w:t>
      </w:r>
    </w:p>
    <w:p w14:paraId="436B73DF" w14:textId="37DF7D2A" w:rsidR="007648E6" w:rsidRDefault="007648E6" w:rsidP="007648E6">
      <w:pPr>
        <w:rPr>
          <w:rFonts w:ascii="Calibri" w:eastAsia="Calibri" w:hAnsi="Calibri" w:cs="Calibri"/>
          <w:color w:val="000000" w:themeColor="text1"/>
        </w:rPr>
      </w:pPr>
    </w:p>
    <w:p w14:paraId="13D18CAD" w14:textId="6454F6E2" w:rsidR="007648E6" w:rsidRDefault="007648E6" w:rsidP="007648E6">
      <w:pPr>
        <w:rPr>
          <w:del w:id="32" w:author="Chris Xiao" w:date="2020-03-26T23:18:00Z"/>
          <w:rFonts w:ascii="Calibri" w:eastAsia="Calibri" w:hAnsi="Calibri" w:cs="Calibri"/>
          <w:b/>
          <w:bCs/>
          <w:color w:val="000000" w:themeColor="text1"/>
        </w:rPr>
      </w:pPr>
      <w:del w:id="33" w:author="Chris Xiao" w:date="2020-03-26T23:18:00Z">
        <w:r w:rsidRPr="5DED2758" w:rsidDel="007648E6">
          <w:rPr>
            <w:rFonts w:ascii="Calibri" w:eastAsia="Calibri" w:hAnsi="Calibri" w:cs="Calibri"/>
            <w:b/>
            <w:bCs/>
            <w:color w:val="000000" w:themeColor="text1"/>
          </w:rPr>
          <w:delText>Checklist</w:delText>
        </w:r>
      </w:del>
    </w:p>
    <w:p w14:paraId="2A901A10" w14:textId="10098667" w:rsidR="007648E6" w:rsidRDefault="007648E6" w:rsidP="007648E6">
      <w:pPr>
        <w:pStyle w:val="ListParagraph"/>
        <w:numPr>
          <w:ilvl w:val="0"/>
          <w:numId w:val="10"/>
        </w:numPr>
        <w:rPr>
          <w:del w:id="34" w:author="Chris Xiao" w:date="2020-03-26T23:18:00Z"/>
          <w:rFonts w:ascii="Calibri" w:eastAsia="Calibri" w:hAnsi="Calibri" w:cs="Calibri"/>
          <w:color w:val="000000" w:themeColor="text1"/>
        </w:rPr>
      </w:pPr>
      <w:del w:id="35" w:author="Chris Xiao" w:date="2020-03-26T23:18:00Z">
        <w:r w:rsidRPr="5DED2758" w:rsidDel="007648E6">
          <w:rPr>
            <w:rFonts w:ascii="Calibri" w:eastAsia="Calibri" w:hAnsi="Calibri" w:cs="Calibri"/>
            <w:color w:val="000000" w:themeColor="text1"/>
          </w:rPr>
          <w:delText>Run the idea by internal or external epidemiology expert and see if they like it</w:delText>
        </w:r>
      </w:del>
    </w:p>
    <w:p w14:paraId="5875D0AB" w14:textId="0920FB2C" w:rsidR="007648E6" w:rsidRDefault="007648E6" w:rsidP="007648E6">
      <w:pPr>
        <w:pStyle w:val="ListParagraph"/>
        <w:numPr>
          <w:ilvl w:val="0"/>
          <w:numId w:val="10"/>
        </w:numPr>
        <w:rPr>
          <w:del w:id="36" w:author="Chris Xiao" w:date="2020-03-26T23:18:00Z"/>
          <w:rFonts w:ascii="Calibri" w:eastAsia="Calibri" w:hAnsi="Calibri" w:cs="Calibri"/>
          <w:color w:val="000000" w:themeColor="text1"/>
        </w:rPr>
      </w:pPr>
      <w:del w:id="37" w:author="Chris Xiao" w:date="2020-03-26T23:18:00Z">
        <w:r w:rsidRPr="5DED2758" w:rsidDel="007648E6">
          <w:rPr>
            <w:rFonts w:ascii="Calibri" w:eastAsia="Calibri" w:hAnsi="Calibri" w:cs="Calibri"/>
            <w:color w:val="000000" w:themeColor="text1"/>
          </w:rPr>
          <w:delText>Are people willing to share? Run the idea with some of target audience see if what we are proposing here could be useful</w:delText>
        </w:r>
      </w:del>
    </w:p>
    <w:p w14:paraId="51506C4C" w14:textId="6FC7032F" w:rsidR="007648E6" w:rsidRDefault="007648E6" w:rsidP="007648E6">
      <w:pPr>
        <w:pStyle w:val="ListParagraph"/>
        <w:numPr>
          <w:ilvl w:val="0"/>
          <w:numId w:val="10"/>
        </w:numPr>
        <w:rPr>
          <w:del w:id="38" w:author="Chris Xiao" w:date="2020-03-26T23:18:00Z"/>
          <w:rFonts w:ascii="Calibri" w:eastAsia="Calibri" w:hAnsi="Calibri" w:cs="Calibri"/>
          <w:color w:val="000000" w:themeColor="text1"/>
        </w:rPr>
      </w:pPr>
      <w:del w:id="39" w:author="Chris Xiao" w:date="2020-03-26T23:18:00Z">
        <w:r w:rsidRPr="5DED2758" w:rsidDel="007648E6">
          <w:rPr>
            <w:rFonts w:ascii="Calibri" w:eastAsia="Calibri" w:hAnsi="Calibri" w:cs="Calibri"/>
            <w:color w:val="000000" w:themeColor="text1"/>
          </w:rPr>
          <w:delText>Iterate and finalize the features for MVP based on the feedback from epidemiology expert and end users</w:delText>
        </w:r>
      </w:del>
    </w:p>
    <w:p w14:paraId="40D20A26" w14:textId="1392AFEA" w:rsidR="007648E6" w:rsidRDefault="007648E6" w:rsidP="007648E6">
      <w:pPr>
        <w:pStyle w:val="ListParagraph"/>
        <w:numPr>
          <w:ilvl w:val="0"/>
          <w:numId w:val="10"/>
        </w:numPr>
        <w:rPr>
          <w:del w:id="40" w:author="Chris Xiao" w:date="2020-03-26T23:18:00Z"/>
          <w:rFonts w:ascii="Calibri" w:eastAsia="Calibri" w:hAnsi="Calibri" w:cs="Calibri"/>
          <w:color w:val="000000" w:themeColor="text1"/>
        </w:rPr>
      </w:pPr>
      <w:del w:id="41" w:author="Chris Xiao" w:date="2020-03-26T23:18:00Z">
        <w:r w:rsidRPr="5DED2758" w:rsidDel="007648E6">
          <w:rPr>
            <w:rFonts w:ascii="Calibri" w:eastAsia="Calibri" w:hAnsi="Calibri" w:cs="Calibri"/>
            <w:color w:val="000000" w:themeColor="text1"/>
          </w:rPr>
          <w:delText>Product pitch to LTs and LCA to get the greenlight</w:delText>
        </w:r>
      </w:del>
    </w:p>
    <w:p w14:paraId="7D736DC5" w14:textId="73CC0317" w:rsidR="007648E6" w:rsidRDefault="007648E6" w:rsidP="007648E6">
      <w:pPr>
        <w:pStyle w:val="ListParagraph"/>
        <w:numPr>
          <w:ilvl w:val="0"/>
          <w:numId w:val="10"/>
        </w:numPr>
        <w:rPr>
          <w:del w:id="42" w:author="Chris Xiao" w:date="2020-03-26T23:18:00Z"/>
          <w:rFonts w:ascii="Calibri" w:eastAsia="Calibri" w:hAnsi="Calibri" w:cs="Calibri"/>
          <w:color w:val="000000" w:themeColor="text1"/>
        </w:rPr>
      </w:pPr>
      <w:del w:id="43" w:author="Chris Xiao" w:date="2020-03-26T23:18:00Z">
        <w:r w:rsidRPr="5DED2758" w:rsidDel="007648E6">
          <w:rPr>
            <w:rFonts w:ascii="Calibri" w:eastAsia="Calibri" w:hAnsi="Calibri" w:cs="Calibri"/>
            <w:color w:val="000000" w:themeColor="text1"/>
          </w:rPr>
          <w:delText>If everyone is onboard, we need to build an interactive prototype and reach out to public health department for partnership</w:delText>
        </w:r>
      </w:del>
    </w:p>
    <w:p w14:paraId="76E01BB4" w14:textId="5715D84B" w:rsidR="00883EE6" w:rsidRDefault="00883EE6">
      <w:pPr>
        <w:pStyle w:val="ListParagraph"/>
        <w:numPr>
          <w:ilvl w:val="0"/>
          <w:numId w:val="10"/>
        </w:numPr>
        <w:rPr>
          <w:ins w:id="44" w:author="Chris Xiao" w:date="2020-03-26T23:19:00Z"/>
          <w:b/>
          <w:bCs/>
          <w:color w:val="000000" w:themeColor="text1"/>
        </w:rPr>
        <w:pPrChange w:id="45" w:author="Chris Xiao" w:date="2020-03-26T23:18:00Z">
          <w:pPr>
            <w:pStyle w:val="ListParagraph"/>
          </w:pPr>
        </w:pPrChange>
      </w:pPr>
      <w:del w:id="46" w:author="Chris Xiao" w:date="2020-03-26T23:18:00Z">
        <w:r w:rsidRPr="5DED2758" w:rsidDel="00883EE6">
          <w:rPr>
            <w:rFonts w:ascii="Calibri" w:eastAsia="Calibri" w:hAnsi="Calibri" w:cs="Calibri"/>
            <w:color w:val="000000" w:themeColor="text1"/>
          </w:rPr>
          <w:delText>Build the mobile app (or web service??)</w:delText>
        </w:r>
      </w:del>
    </w:p>
    <w:p w14:paraId="41BDE9F3" w14:textId="0DCB4C4A" w:rsidR="5DED2758" w:rsidRDefault="5DED2758" w:rsidP="5DED2758">
      <w:pPr>
        <w:rPr>
          <w:ins w:id="47" w:author="Chris Xiao" w:date="2020-03-26T23:19:00Z"/>
          <w:rFonts w:ascii="Calibri" w:eastAsia="Calibri" w:hAnsi="Calibri" w:cs="Calibri"/>
          <w:b/>
          <w:bCs/>
          <w:color w:val="000000" w:themeColor="text1"/>
        </w:rPr>
      </w:pPr>
    </w:p>
    <w:p w14:paraId="78A8795E" w14:textId="43F5C4B9" w:rsidR="02BCB82F" w:rsidRDefault="02BCB82F" w:rsidP="5DED2758">
      <w:pPr>
        <w:rPr>
          <w:ins w:id="48" w:author="Chris Xiao" w:date="2020-03-26T23:18:00Z"/>
          <w:rFonts w:ascii="Calibri" w:eastAsia="Calibri" w:hAnsi="Calibri" w:cs="Calibri"/>
          <w:b/>
          <w:bCs/>
          <w:color w:val="000000" w:themeColor="text1"/>
        </w:rPr>
      </w:pPr>
      <w:ins w:id="49" w:author="Chris Xiao" w:date="2020-03-26T23:18:00Z">
        <w:r w:rsidRPr="5DED2758">
          <w:rPr>
            <w:rFonts w:ascii="Calibri" w:eastAsia="Calibri" w:hAnsi="Calibri" w:cs="Calibri"/>
            <w:b/>
            <w:bCs/>
            <w:color w:val="000000" w:themeColor="text1"/>
          </w:rPr>
          <w:t xml:space="preserve"> Checklist</w:t>
        </w:r>
      </w:ins>
    </w:p>
    <w:p w14:paraId="58CB2E41" w14:textId="7312C2F7" w:rsidR="02BCB82F" w:rsidRDefault="02BCB82F">
      <w:pPr>
        <w:pStyle w:val="ListParagraph"/>
        <w:numPr>
          <w:ilvl w:val="0"/>
          <w:numId w:val="1"/>
        </w:numPr>
        <w:rPr>
          <w:ins w:id="50" w:author="Chris Xiao" w:date="2020-03-26T23:18:00Z"/>
          <w:color w:val="000000" w:themeColor="text1"/>
        </w:rPr>
        <w:pPrChange w:id="51" w:author="Chris Xiao" w:date="2020-03-26T23:19:00Z">
          <w:pPr/>
        </w:pPrChange>
      </w:pPr>
      <w:ins w:id="52" w:author="Chris Xiao" w:date="2020-03-26T23:18:00Z">
        <w:r w:rsidRPr="5DED2758">
          <w:rPr>
            <w:color w:val="000000" w:themeColor="text1"/>
          </w:rPr>
          <w:t>Run the idea by internal or external epidemiology expert and see if they like it</w:t>
        </w:r>
      </w:ins>
    </w:p>
    <w:p w14:paraId="697B0298" w14:textId="7769626C" w:rsidR="02BCB82F" w:rsidRDefault="02BCB82F">
      <w:pPr>
        <w:pStyle w:val="ListParagraph"/>
        <w:numPr>
          <w:ilvl w:val="0"/>
          <w:numId w:val="1"/>
        </w:numPr>
        <w:rPr>
          <w:ins w:id="53" w:author="Chris Xiao" w:date="2020-03-26T23:18:00Z"/>
          <w:color w:val="000000" w:themeColor="text1"/>
        </w:rPr>
        <w:pPrChange w:id="54" w:author="Chris Xiao" w:date="2020-03-26T23:19:00Z">
          <w:pPr/>
        </w:pPrChange>
      </w:pPr>
      <w:ins w:id="55" w:author="Chris Xiao" w:date="2020-03-26T23:18:00Z">
        <w:r w:rsidRPr="5DED2758">
          <w:rPr>
            <w:color w:val="000000" w:themeColor="text1"/>
          </w:rPr>
          <w:t>User Survey - Are people willing to share? Run the idea with some of target audience see if what we are proposing here could be useful</w:t>
        </w:r>
      </w:ins>
    </w:p>
    <w:p w14:paraId="1F157A27" w14:textId="7F43F988" w:rsidR="02BCB82F" w:rsidRDefault="02BCB82F">
      <w:pPr>
        <w:pStyle w:val="ListParagraph"/>
        <w:numPr>
          <w:ilvl w:val="0"/>
          <w:numId w:val="1"/>
        </w:numPr>
        <w:rPr>
          <w:ins w:id="56" w:author="Chris Xiao" w:date="2020-03-26T23:18:00Z"/>
          <w:color w:val="000000" w:themeColor="text1"/>
        </w:rPr>
        <w:pPrChange w:id="57" w:author="Chris Xiao" w:date="2020-03-26T23:19:00Z">
          <w:pPr/>
        </w:pPrChange>
      </w:pPr>
      <w:ins w:id="58" w:author="Chris Xiao" w:date="2020-03-26T23:18:00Z">
        <w:r w:rsidRPr="5DED2758">
          <w:rPr>
            <w:color w:val="000000" w:themeColor="text1"/>
          </w:rPr>
          <w:t>Data Architecture design</w:t>
        </w:r>
      </w:ins>
    </w:p>
    <w:p w14:paraId="2165368E" w14:textId="4C2E862E" w:rsidR="02BCB82F" w:rsidRDefault="02BCB82F">
      <w:pPr>
        <w:pStyle w:val="ListParagraph"/>
        <w:numPr>
          <w:ilvl w:val="1"/>
          <w:numId w:val="1"/>
        </w:numPr>
        <w:rPr>
          <w:ins w:id="59" w:author="Chris Xiao" w:date="2020-03-26T23:18:00Z"/>
          <w:color w:val="000000" w:themeColor="text1"/>
        </w:rPr>
        <w:pPrChange w:id="60" w:author="Chris Xiao" w:date="2020-03-26T23:19:00Z">
          <w:pPr/>
        </w:pPrChange>
      </w:pPr>
      <w:ins w:id="61" w:author="Chris Xiao" w:date="2020-03-26T23:18:00Z">
        <w:r w:rsidRPr="5DED2758">
          <w:rPr>
            <w:color w:val="000000" w:themeColor="text1"/>
          </w:rPr>
          <w:t>Analytic Data Storage / Privacy / PII management &lt; GDPR alliance &gt;</w:t>
        </w:r>
      </w:ins>
    </w:p>
    <w:p w14:paraId="67A90A6B" w14:textId="0AB7E0B8" w:rsidR="02BCB82F" w:rsidRDefault="02BCB82F">
      <w:pPr>
        <w:pStyle w:val="ListParagraph"/>
        <w:numPr>
          <w:ilvl w:val="1"/>
          <w:numId w:val="1"/>
        </w:numPr>
        <w:rPr>
          <w:ins w:id="62" w:author="Chris Xiao" w:date="2020-03-26T23:18:00Z"/>
          <w:color w:val="000000" w:themeColor="text1"/>
        </w:rPr>
        <w:pPrChange w:id="63" w:author="Chris Xiao" w:date="2020-03-26T23:19:00Z">
          <w:pPr/>
        </w:pPrChange>
      </w:pPr>
      <w:ins w:id="64" w:author="Chris Xiao" w:date="2020-03-26T23:18:00Z">
        <w:r w:rsidRPr="5DED2758">
          <w:rPr>
            <w:color w:val="000000" w:themeColor="text1"/>
          </w:rPr>
          <w:t>App Storage</w:t>
        </w:r>
      </w:ins>
    </w:p>
    <w:p w14:paraId="5D14B7DF" w14:textId="2B060F98" w:rsidR="02BCB82F" w:rsidRDefault="02BCB82F">
      <w:pPr>
        <w:pStyle w:val="ListParagraph"/>
        <w:numPr>
          <w:ilvl w:val="1"/>
          <w:numId w:val="1"/>
        </w:numPr>
        <w:rPr>
          <w:ins w:id="65" w:author="Chris Xiao" w:date="2020-03-26T23:18:00Z"/>
          <w:color w:val="000000" w:themeColor="text1"/>
        </w:rPr>
        <w:pPrChange w:id="66" w:author="Chris Xiao" w:date="2020-03-26T23:19:00Z">
          <w:pPr/>
        </w:pPrChange>
      </w:pPr>
      <w:ins w:id="67" w:author="Chris Xiao" w:date="2020-03-26T23:18:00Z">
        <w:r w:rsidRPr="5DED2758">
          <w:rPr>
            <w:color w:val="000000" w:themeColor="text1"/>
          </w:rPr>
          <w:t>Different Views of the data</w:t>
        </w:r>
      </w:ins>
    </w:p>
    <w:p w14:paraId="31EE1E90" w14:textId="6391A0A6" w:rsidR="02BCB82F" w:rsidRDefault="02BCB82F">
      <w:pPr>
        <w:pStyle w:val="ListParagraph"/>
        <w:numPr>
          <w:ilvl w:val="1"/>
          <w:numId w:val="1"/>
        </w:numPr>
        <w:rPr>
          <w:ins w:id="68" w:author="Chris Xiao" w:date="2020-03-26T23:18:00Z"/>
          <w:color w:val="000000" w:themeColor="text1"/>
        </w:rPr>
        <w:pPrChange w:id="69" w:author="Chris Xiao" w:date="2020-03-26T23:19:00Z">
          <w:pPr/>
        </w:pPrChange>
      </w:pPr>
      <w:ins w:id="70" w:author="Chris Xiao" w:date="2020-03-26T23:18:00Z">
        <w:r w:rsidRPr="5DED2758">
          <w:rPr>
            <w:color w:val="000000" w:themeColor="text1"/>
          </w:rPr>
          <w:t>Creating sample data</w:t>
        </w:r>
      </w:ins>
    </w:p>
    <w:p w14:paraId="71FB1787" w14:textId="0A8E1A8A" w:rsidR="02BCB82F" w:rsidRDefault="02BCB82F">
      <w:pPr>
        <w:pStyle w:val="ListParagraph"/>
        <w:numPr>
          <w:ilvl w:val="0"/>
          <w:numId w:val="1"/>
        </w:numPr>
        <w:rPr>
          <w:ins w:id="71" w:author="Chris Xiao" w:date="2020-03-26T23:18:00Z"/>
          <w:color w:val="000000" w:themeColor="text1"/>
        </w:rPr>
        <w:pPrChange w:id="72" w:author="Chris Xiao" w:date="2020-03-26T23:19:00Z">
          <w:pPr/>
        </w:pPrChange>
      </w:pPr>
      <w:ins w:id="73" w:author="Chris Xiao" w:date="2020-03-26T23:18:00Z">
        <w:r w:rsidRPr="5DED2758">
          <w:rPr>
            <w:color w:val="000000" w:themeColor="text1"/>
          </w:rPr>
          <w:t>Lock the content &lt;survey, vitals to collect&gt;</w:t>
        </w:r>
      </w:ins>
    </w:p>
    <w:p w14:paraId="342E1674" w14:textId="4309999D" w:rsidR="5DED2758" w:rsidRDefault="5DED2758" w:rsidP="5DED2758">
      <w:pPr>
        <w:numPr>
          <w:ilvl w:val="0"/>
          <w:numId w:val="10"/>
        </w:numPr>
        <w:rPr>
          <w:color w:val="000000" w:themeColor="text1"/>
        </w:rPr>
      </w:pPr>
    </w:p>
    <w:p w14:paraId="12D27157" w14:textId="77777777" w:rsidR="00972B8F" w:rsidRDefault="00972B8F" w:rsidP="00972B8F">
      <w:pPr>
        <w:rPr>
          <w:rFonts w:ascii="Calibri" w:eastAsia="Calibri" w:hAnsi="Calibri" w:cs="Calibri"/>
          <w:b/>
          <w:bCs/>
          <w:color w:val="000000" w:themeColor="text1"/>
        </w:rPr>
      </w:pPr>
    </w:p>
    <w:p w14:paraId="2AB22F6F" w14:textId="531688EF" w:rsidR="00972B8F" w:rsidRDefault="02BCB82F" w:rsidP="00B135EB">
      <w:pPr>
        <w:rPr>
          <w:ins w:id="74" w:author="Chris Xiao" w:date="2020-03-26T23:20:00Z"/>
          <w:rFonts w:ascii="Calibri" w:eastAsia="Calibri" w:hAnsi="Calibri" w:cs="Calibri"/>
          <w:color w:val="000000" w:themeColor="text1"/>
        </w:rPr>
      </w:pPr>
      <w:ins w:id="75" w:author="Chris Xiao" w:date="2020-03-26T23:20:00Z">
        <w:r w:rsidRPr="5DED2758">
          <w:rPr>
            <w:rFonts w:ascii="Calibri" w:eastAsia="Calibri" w:hAnsi="Calibri" w:cs="Calibri"/>
            <w:color w:val="000000" w:themeColor="text1"/>
          </w:rPr>
          <w:t>Link to the survey</w:t>
        </w:r>
      </w:ins>
    </w:p>
    <w:p w14:paraId="1F7185AF" w14:textId="635185C0" w:rsidR="5DED2758" w:rsidRDefault="5DED2758" w:rsidP="5DED2758">
      <w:pPr>
        <w:rPr>
          <w:ins w:id="76" w:author="Chris Xiao" w:date="2020-03-26T23:20:00Z"/>
          <w:rFonts w:ascii="Calibri" w:eastAsia="Calibri" w:hAnsi="Calibri" w:cs="Calibri"/>
          <w:color w:val="000000" w:themeColor="text1"/>
        </w:rPr>
      </w:pPr>
    </w:p>
    <w:p w14:paraId="10B8D1F0" w14:textId="6ECC3E7C" w:rsidR="5DED2758" w:rsidRDefault="5DED2758" w:rsidP="5DED2758">
      <w:pPr>
        <w:rPr>
          <w:ins w:id="77" w:author="Chris Xiao" w:date="2020-03-26T23:20:00Z"/>
          <w:rFonts w:ascii="Calibri" w:eastAsia="Calibri" w:hAnsi="Calibri" w:cs="Calibri"/>
          <w:color w:val="000000" w:themeColor="text1"/>
        </w:rPr>
      </w:pPr>
    </w:p>
    <w:p w14:paraId="389AE0BF" w14:textId="7F789836" w:rsidR="02BCB82F" w:rsidRDefault="02BCB82F" w:rsidP="5DED2758">
      <w:pPr>
        <w:rPr>
          <w:ins w:id="78" w:author="Chris Xiao" w:date="2020-03-26T23:19:00Z"/>
          <w:rFonts w:ascii="Calibri" w:eastAsia="Calibri" w:hAnsi="Calibri" w:cs="Calibri"/>
          <w:color w:val="000000" w:themeColor="text1"/>
        </w:rPr>
      </w:pPr>
      <w:ins w:id="79" w:author="Chris Xiao" w:date="2020-03-26T23:20:00Z">
        <w:r w:rsidRPr="5DED2758">
          <w:rPr>
            <w:rFonts w:ascii="Calibri" w:eastAsia="Calibri" w:hAnsi="Calibri" w:cs="Calibri"/>
            <w:color w:val="000000" w:themeColor="text1"/>
          </w:rPr>
          <w:t>Link to the statistic data view</w:t>
        </w:r>
      </w:ins>
    </w:p>
    <w:p w14:paraId="2D00D920" w14:textId="139468BB" w:rsidR="5DED2758" w:rsidRDefault="5DED2758" w:rsidP="5DED2758">
      <w:pPr>
        <w:rPr>
          <w:ins w:id="80" w:author="Chris Xiao" w:date="2020-03-26T23:19:00Z"/>
          <w:rFonts w:ascii="Calibri" w:eastAsia="Calibri" w:hAnsi="Calibri" w:cs="Calibri"/>
          <w:color w:val="000000" w:themeColor="text1"/>
        </w:rPr>
      </w:pPr>
    </w:p>
    <w:p w14:paraId="23B94913" w14:textId="0BFCB60E" w:rsidR="5DED2758" w:rsidRDefault="5DED2758" w:rsidP="5DED2758">
      <w:pPr>
        <w:rPr>
          <w:ins w:id="81" w:author="Chris Xiao" w:date="2020-03-26T23:19:00Z"/>
          <w:rFonts w:ascii="Calibri" w:eastAsia="Calibri" w:hAnsi="Calibri" w:cs="Calibri"/>
          <w:color w:val="000000" w:themeColor="text1"/>
        </w:rPr>
      </w:pPr>
    </w:p>
    <w:p w14:paraId="0BC0044F" w14:textId="59EE9F8A" w:rsidR="5DED2758" w:rsidRDefault="5DED2758" w:rsidP="5DED2758">
      <w:pPr>
        <w:rPr>
          <w:rFonts w:ascii="Calibri" w:eastAsia="Calibri" w:hAnsi="Calibri" w:cs="Calibri"/>
          <w:color w:val="000000" w:themeColor="text1"/>
        </w:rPr>
      </w:pPr>
    </w:p>
    <w:p w14:paraId="7A70E1CA" w14:textId="7FB2A1EC" w:rsidR="00972B8F" w:rsidRDefault="00972B8F" w:rsidP="00B135EB">
      <w:pPr>
        <w:rPr>
          <w:rFonts w:ascii="Calibri" w:eastAsia="Calibri" w:hAnsi="Calibri" w:cs="Calibri"/>
          <w:color w:val="000000" w:themeColor="text1"/>
        </w:rPr>
      </w:pPr>
    </w:p>
    <w:p w14:paraId="610475E9" w14:textId="65CED11C" w:rsidR="002940EA" w:rsidRDefault="002940EA" w:rsidP="00B135EB">
      <w:pPr>
        <w:rPr>
          <w:rFonts w:ascii="Calibri" w:eastAsia="Calibri" w:hAnsi="Calibri" w:cs="Calibri"/>
          <w:color w:val="000000" w:themeColor="text1"/>
        </w:rPr>
      </w:pPr>
    </w:p>
    <w:p w14:paraId="4A391961" w14:textId="0B8F81E5" w:rsidR="002940EA" w:rsidRDefault="002940EA" w:rsidP="00B135EB">
      <w:pPr>
        <w:rPr>
          <w:rFonts w:ascii="Calibri" w:eastAsia="Calibri" w:hAnsi="Calibri" w:cs="Calibri"/>
          <w:color w:val="000000" w:themeColor="text1"/>
        </w:rPr>
      </w:pPr>
    </w:p>
    <w:p w14:paraId="1B76F800" w14:textId="3E14C841" w:rsidR="002940EA" w:rsidRDefault="002940EA" w:rsidP="00B135EB">
      <w:pPr>
        <w:rPr>
          <w:rFonts w:ascii="Calibri" w:eastAsia="Calibri" w:hAnsi="Calibri" w:cs="Calibri"/>
          <w:color w:val="000000" w:themeColor="text1"/>
        </w:rPr>
      </w:pPr>
    </w:p>
    <w:p w14:paraId="3E533E8E" w14:textId="77777777" w:rsidR="002940EA" w:rsidRPr="002940EA" w:rsidRDefault="002940EA" w:rsidP="00B135EB">
      <w:pPr>
        <w:rPr>
          <w:rFonts w:ascii="Calibri" w:eastAsia="Calibri" w:hAnsi="Calibri" w:cs="Calibri"/>
          <w:color w:val="000000" w:themeColor="text1"/>
        </w:rPr>
      </w:pPr>
    </w:p>
    <w:sectPr w:rsidR="002940EA" w:rsidRPr="002940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EFBFF" w14:textId="77777777" w:rsidR="00B538E0" w:rsidRDefault="00B538E0" w:rsidP="00883EE6">
      <w:pPr>
        <w:spacing w:after="0" w:line="240" w:lineRule="auto"/>
      </w:pPr>
      <w:r>
        <w:separator/>
      </w:r>
    </w:p>
  </w:endnote>
  <w:endnote w:type="continuationSeparator" w:id="0">
    <w:p w14:paraId="38456388" w14:textId="77777777" w:rsidR="00B538E0" w:rsidRDefault="00B538E0" w:rsidP="00883EE6">
      <w:pPr>
        <w:spacing w:after="0" w:line="240" w:lineRule="auto"/>
      </w:pPr>
      <w:r>
        <w:continuationSeparator/>
      </w:r>
    </w:p>
  </w:endnote>
  <w:endnote w:type="continuationNotice" w:id="1">
    <w:p w14:paraId="2A7C6C8F" w14:textId="77777777" w:rsidR="00B538E0" w:rsidRDefault="00B538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B73F4" w14:textId="77777777" w:rsidR="00B538E0" w:rsidRDefault="00B538E0" w:rsidP="00883EE6">
      <w:pPr>
        <w:spacing w:after="0" w:line="240" w:lineRule="auto"/>
      </w:pPr>
      <w:r>
        <w:separator/>
      </w:r>
    </w:p>
  </w:footnote>
  <w:footnote w:type="continuationSeparator" w:id="0">
    <w:p w14:paraId="28D76EAB" w14:textId="77777777" w:rsidR="00B538E0" w:rsidRDefault="00B538E0" w:rsidP="00883EE6">
      <w:pPr>
        <w:spacing w:after="0" w:line="240" w:lineRule="auto"/>
      </w:pPr>
      <w:r>
        <w:continuationSeparator/>
      </w:r>
    </w:p>
  </w:footnote>
  <w:footnote w:type="continuationNotice" w:id="1">
    <w:p w14:paraId="5919149B" w14:textId="77777777" w:rsidR="00B538E0" w:rsidRDefault="00B538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5FB"/>
    <w:multiLevelType w:val="hybridMultilevel"/>
    <w:tmpl w:val="17D4A5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7123E8"/>
    <w:multiLevelType w:val="hybridMultilevel"/>
    <w:tmpl w:val="476671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E242FE"/>
    <w:multiLevelType w:val="hybridMultilevel"/>
    <w:tmpl w:val="74E63E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A953F80"/>
    <w:multiLevelType w:val="hybridMultilevel"/>
    <w:tmpl w:val="B54CAA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C5F4100"/>
    <w:multiLevelType w:val="hybridMultilevel"/>
    <w:tmpl w:val="FFFFFFFF"/>
    <w:lvl w:ilvl="0" w:tplc="9D729708">
      <w:start w:val="1"/>
      <w:numFmt w:val="bullet"/>
      <w:lvlText w:val=""/>
      <w:lvlJc w:val="left"/>
      <w:pPr>
        <w:ind w:left="720" w:hanging="360"/>
      </w:pPr>
      <w:rPr>
        <w:rFonts w:ascii="Symbol" w:hAnsi="Symbol" w:hint="default"/>
      </w:rPr>
    </w:lvl>
    <w:lvl w:ilvl="1" w:tplc="8C18F6EC">
      <w:start w:val="1"/>
      <w:numFmt w:val="bullet"/>
      <w:lvlText w:val="o"/>
      <w:lvlJc w:val="left"/>
      <w:pPr>
        <w:ind w:left="1440" w:hanging="360"/>
      </w:pPr>
      <w:rPr>
        <w:rFonts w:ascii="Courier New" w:hAnsi="Courier New" w:hint="default"/>
      </w:rPr>
    </w:lvl>
    <w:lvl w:ilvl="2" w:tplc="5CA0F59C">
      <w:start w:val="1"/>
      <w:numFmt w:val="bullet"/>
      <w:lvlText w:val=""/>
      <w:lvlJc w:val="left"/>
      <w:pPr>
        <w:ind w:left="2160" w:hanging="360"/>
      </w:pPr>
      <w:rPr>
        <w:rFonts w:ascii="Wingdings" w:hAnsi="Wingdings" w:hint="default"/>
      </w:rPr>
    </w:lvl>
    <w:lvl w:ilvl="3" w:tplc="E25ECBB0">
      <w:start w:val="1"/>
      <w:numFmt w:val="bullet"/>
      <w:lvlText w:val=""/>
      <w:lvlJc w:val="left"/>
      <w:pPr>
        <w:ind w:left="2880" w:hanging="360"/>
      </w:pPr>
      <w:rPr>
        <w:rFonts w:ascii="Symbol" w:hAnsi="Symbol" w:hint="default"/>
      </w:rPr>
    </w:lvl>
    <w:lvl w:ilvl="4" w:tplc="D3DC4344">
      <w:start w:val="1"/>
      <w:numFmt w:val="bullet"/>
      <w:lvlText w:val="o"/>
      <w:lvlJc w:val="left"/>
      <w:pPr>
        <w:ind w:left="3600" w:hanging="360"/>
      </w:pPr>
      <w:rPr>
        <w:rFonts w:ascii="Courier New" w:hAnsi="Courier New" w:hint="default"/>
      </w:rPr>
    </w:lvl>
    <w:lvl w:ilvl="5" w:tplc="E8104522">
      <w:start w:val="1"/>
      <w:numFmt w:val="bullet"/>
      <w:lvlText w:val=""/>
      <w:lvlJc w:val="left"/>
      <w:pPr>
        <w:ind w:left="4320" w:hanging="360"/>
      </w:pPr>
      <w:rPr>
        <w:rFonts w:ascii="Wingdings" w:hAnsi="Wingdings" w:hint="default"/>
      </w:rPr>
    </w:lvl>
    <w:lvl w:ilvl="6" w:tplc="9A4E1BD0">
      <w:start w:val="1"/>
      <w:numFmt w:val="bullet"/>
      <w:lvlText w:val=""/>
      <w:lvlJc w:val="left"/>
      <w:pPr>
        <w:ind w:left="5040" w:hanging="360"/>
      </w:pPr>
      <w:rPr>
        <w:rFonts w:ascii="Symbol" w:hAnsi="Symbol" w:hint="default"/>
      </w:rPr>
    </w:lvl>
    <w:lvl w:ilvl="7" w:tplc="3E0CD194">
      <w:start w:val="1"/>
      <w:numFmt w:val="bullet"/>
      <w:lvlText w:val="o"/>
      <w:lvlJc w:val="left"/>
      <w:pPr>
        <w:ind w:left="5760" w:hanging="360"/>
      </w:pPr>
      <w:rPr>
        <w:rFonts w:ascii="Courier New" w:hAnsi="Courier New" w:hint="default"/>
      </w:rPr>
    </w:lvl>
    <w:lvl w:ilvl="8" w:tplc="A454D53A">
      <w:start w:val="1"/>
      <w:numFmt w:val="bullet"/>
      <w:lvlText w:val=""/>
      <w:lvlJc w:val="left"/>
      <w:pPr>
        <w:ind w:left="6480" w:hanging="360"/>
      </w:pPr>
      <w:rPr>
        <w:rFonts w:ascii="Wingdings" w:hAnsi="Wingdings" w:hint="default"/>
      </w:rPr>
    </w:lvl>
  </w:abstractNum>
  <w:abstractNum w:abstractNumId="5" w15:restartNumberingAfterBreak="0">
    <w:nsid w:val="44B34060"/>
    <w:multiLevelType w:val="hybridMultilevel"/>
    <w:tmpl w:val="7C9AA6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1582BEA"/>
    <w:multiLevelType w:val="hybridMultilevel"/>
    <w:tmpl w:val="D450AD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496280F"/>
    <w:multiLevelType w:val="hybridMultilevel"/>
    <w:tmpl w:val="FFFFFFFF"/>
    <w:lvl w:ilvl="0" w:tplc="E4E0E3B8">
      <w:start w:val="1"/>
      <w:numFmt w:val="bullet"/>
      <w:lvlText w:val=""/>
      <w:lvlJc w:val="left"/>
      <w:pPr>
        <w:ind w:left="720" w:hanging="360"/>
      </w:pPr>
      <w:rPr>
        <w:rFonts w:ascii="Symbol" w:hAnsi="Symbol" w:hint="default"/>
      </w:rPr>
    </w:lvl>
    <w:lvl w:ilvl="1" w:tplc="870A291A">
      <w:start w:val="1"/>
      <w:numFmt w:val="bullet"/>
      <w:lvlText w:val=""/>
      <w:lvlJc w:val="left"/>
      <w:pPr>
        <w:ind w:left="1440" w:hanging="360"/>
      </w:pPr>
      <w:rPr>
        <w:rFonts w:ascii="Symbol" w:hAnsi="Symbol" w:hint="default"/>
      </w:rPr>
    </w:lvl>
    <w:lvl w:ilvl="2" w:tplc="108068F6">
      <w:start w:val="1"/>
      <w:numFmt w:val="bullet"/>
      <w:lvlText w:val=""/>
      <w:lvlJc w:val="left"/>
      <w:pPr>
        <w:ind w:left="2160" w:hanging="360"/>
      </w:pPr>
      <w:rPr>
        <w:rFonts w:ascii="Wingdings" w:hAnsi="Wingdings" w:hint="default"/>
      </w:rPr>
    </w:lvl>
    <w:lvl w:ilvl="3" w:tplc="07C6A638">
      <w:start w:val="1"/>
      <w:numFmt w:val="bullet"/>
      <w:lvlText w:val=""/>
      <w:lvlJc w:val="left"/>
      <w:pPr>
        <w:ind w:left="2880" w:hanging="360"/>
      </w:pPr>
      <w:rPr>
        <w:rFonts w:ascii="Symbol" w:hAnsi="Symbol" w:hint="default"/>
      </w:rPr>
    </w:lvl>
    <w:lvl w:ilvl="4" w:tplc="61CC5962">
      <w:start w:val="1"/>
      <w:numFmt w:val="bullet"/>
      <w:lvlText w:val="o"/>
      <w:lvlJc w:val="left"/>
      <w:pPr>
        <w:ind w:left="3600" w:hanging="360"/>
      </w:pPr>
      <w:rPr>
        <w:rFonts w:ascii="Courier New" w:hAnsi="Courier New" w:hint="default"/>
      </w:rPr>
    </w:lvl>
    <w:lvl w:ilvl="5" w:tplc="84460DE4">
      <w:start w:val="1"/>
      <w:numFmt w:val="bullet"/>
      <w:lvlText w:val=""/>
      <w:lvlJc w:val="left"/>
      <w:pPr>
        <w:ind w:left="4320" w:hanging="360"/>
      </w:pPr>
      <w:rPr>
        <w:rFonts w:ascii="Wingdings" w:hAnsi="Wingdings" w:hint="default"/>
      </w:rPr>
    </w:lvl>
    <w:lvl w:ilvl="6" w:tplc="3F505218">
      <w:start w:val="1"/>
      <w:numFmt w:val="bullet"/>
      <w:lvlText w:val=""/>
      <w:lvlJc w:val="left"/>
      <w:pPr>
        <w:ind w:left="5040" w:hanging="360"/>
      </w:pPr>
      <w:rPr>
        <w:rFonts w:ascii="Symbol" w:hAnsi="Symbol" w:hint="default"/>
      </w:rPr>
    </w:lvl>
    <w:lvl w:ilvl="7" w:tplc="E5B03BEC">
      <w:start w:val="1"/>
      <w:numFmt w:val="bullet"/>
      <w:lvlText w:val="o"/>
      <w:lvlJc w:val="left"/>
      <w:pPr>
        <w:ind w:left="5760" w:hanging="360"/>
      </w:pPr>
      <w:rPr>
        <w:rFonts w:ascii="Courier New" w:hAnsi="Courier New" w:hint="default"/>
      </w:rPr>
    </w:lvl>
    <w:lvl w:ilvl="8" w:tplc="1920631E">
      <w:start w:val="1"/>
      <w:numFmt w:val="bullet"/>
      <w:lvlText w:val=""/>
      <w:lvlJc w:val="left"/>
      <w:pPr>
        <w:ind w:left="6480" w:hanging="360"/>
      </w:pPr>
      <w:rPr>
        <w:rFonts w:ascii="Wingdings" w:hAnsi="Wingdings" w:hint="default"/>
      </w:rPr>
    </w:lvl>
  </w:abstractNum>
  <w:abstractNum w:abstractNumId="8" w15:restartNumberingAfterBreak="0">
    <w:nsid w:val="754367CF"/>
    <w:multiLevelType w:val="hybridMultilevel"/>
    <w:tmpl w:val="767C192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5F6F10"/>
    <w:multiLevelType w:val="hybridMultilevel"/>
    <w:tmpl w:val="F2E86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5"/>
  </w:num>
  <w:num w:numId="6">
    <w:abstractNumId w:val="3"/>
  </w:num>
  <w:num w:numId="7">
    <w:abstractNumId w:val="9"/>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oNotDisplayPageBoundaries/>
  <w:trackRevisions/>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4B"/>
    <w:rsid w:val="00031694"/>
    <w:rsid w:val="00056555"/>
    <w:rsid w:val="00074414"/>
    <w:rsid w:val="000B3B01"/>
    <w:rsid w:val="000D0CB9"/>
    <w:rsid w:val="00134A47"/>
    <w:rsid w:val="00154003"/>
    <w:rsid w:val="001B0B01"/>
    <w:rsid w:val="001F104B"/>
    <w:rsid w:val="00202837"/>
    <w:rsid w:val="00240236"/>
    <w:rsid w:val="00291DD8"/>
    <w:rsid w:val="002940EA"/>
    <w:rsid w:val="002A4B1B"/>
    <w:rsid w:val="002E1DAD"/>
    <w:rsid w:val="00346288"/>
    <w:rsid w:val="003A79BD"/>
    <w:rsid w:val="003E4FEF"/>
    <w:rsid w:val="00417A65"/>
    <w:rsid w:val="00497E57"/>
    <w:rsid w:val="00552B47"/>
    <w:rsid w:val="00562985"/>
    <w:rsid w:val="005833ED"/>
    <w:rsid w:val="00590B68"/>
    <w:rsid w:val="005E780B"/>
    <w:rsid w:val="006311A3"/>
    <w:rsid w:val="00662DAB"/>
    <w:rsid w:val="007648E6"/>
    <w:rsid w:val="0076670C"/>
    <w:rsid w:val="00775855"/>
    <w:rsid w:val="007F6959"/>
    <w:rsid w:val="00836E83"/>
    <w:rsid w:val="00883EE6"/>
    <w:rsid w:val="008E4F06"/>
    <w:rsid w:val="009620B4"/>
    <w:rsid w:val="00972B8F"/>
    <w:rsid w:val="00986ACC"/>
    <w:rsid w:val="00996DC9"/>
    <w:rsid w:val="009B48D7"/>
    <w:rsid w:val="00A226D0"/>
    <w:rsid w:val="00A400AA"/>
    <w:rsid w:val="00A94F0C"/>
    <w:rsid w:val="00A96C84"/>
    <w:rsid w:val="00AD640C"/>
    <w:rsid w:val="00B11AC2"/>
    <w:rsid w:val="00B135EB"/>
    <w:rsid w:val="00B538E0"/>
    <w:rsid w:val="00B93183"/>
    <w:rsid w:val="00C20B69"/>
    <w:rsid w:val="00D33492"/>
    <w:rsid w:val="00D51633"/>
    <w:rsid w:val="00D655FF"/>
    <w:rsid w:val="00D839E5"/>
    <w:rsid w:val="00E06E5F"/>
    <w:rsid w:val="00E446B9"/>
    <w:rsid w:val="00E6692C"/>
    <w:rsid w:val="00F168EA"/>
    <w:rsid w:val="00FE4824"/>
    <w:rsid w:val="00FF7DBB"/>
    <w:rsid w:val="019D7A72"/>
    <w:rsid w:val="02BCB82F"/>
    <w:rsid w:val="0BFD9CC3"/>
    <w:rsid w:val="150A92D9"/>
    <w:rsid w:val="1AE38FC6"/>
    <w:rsid w:val="1E9E3A51"/>
    <w:rsid w:val="257D6F14"/>
    <w:rsid w:val="27D63DFE"/>
    <w:rsid w:val="2DD3FBD1"/>
    <w:rsid w:val="2E02EB54"/>
    <w:rsid w:val="3BA8E4F3"/>
    <w:rsid w:val="415D0FF2"/>
    <w:rsid w:val="430D2EC3"/>
    <w:rsid w:val="481E5615"/>
    <w:rsid w:val="4D3E5939"/>
    <w:rsid w:val="4D9F3852"/>
    <w:rsid w:val="4E173520"/>
    <w:rsid w:val="51060A22"/>
    <w:rsid w:val="541C7A51"/>
    <w:rsid w:val="545184FD"/>
    <w:rsid w:val="5CA0A762"/>
    <w:rsid w:val="5CCE2631"/>
    <w:rsid w:val="5DED2758"/>
    <w:rsid w:val="62C248BD"/>
    <w:rsid w:val="64E99CA9"/>
    <w:rsid w:val="65AA2230"/>
    <w:rsid w:val="75A36F2D"/>
    <w:rsid w:val="7A540A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8F10E9"/>
  <w15:chartTrackingRefBased/>
  <w15:docId w15:val="{5A76F10A-AA4B-488E-B830-55D093CE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1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04B"/>
    <w:rPr>
      <w:rFonts w:ascii="Segoe UI" w:hAnsi="Segoe UI" w:cs="Segoe UI"/>
      <w:sz w:val="18"/>
      <w:szCs w:val="18"/>
    </w:rPr>
  </w:style>
  <w:style w:type="paragraph" w:styleId="Title">
    <w:name w:val="Title"/>
    <w:basedOn w:val="Normal"/>
    <w:next w:val="Normal"/>
    <w:link w:val="TitleChar"/>
    <w:uiPriority w:val="10"/>
    <w:qFormat/>
    <w:rsid w:val="00A22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6D0"/>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6311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Text">
    <w:name w:val="annotation text"/>
    <w:basedOn w:val="Normal"/>
    <w:link w:val="CommentTextChar"/>
    <w:uiPriority w:val="99"/>
    <w:semiHidden/>
    <w:unhideWhenUsed/>
    <w:rsid w:val="001B0B01"/>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1B0B01"/>
    <w:rPr>
      <w:rFonts w:eastAsiaTheme="minorHAnsi"/>
      <w:sz w:val="20"/>
      <w:szCs w:val="20"/>
      <w:lang w:eastAsia="en-US"/>
    </w:rPr>
  </w:style>
  <w:style w:type="character" w:styleId="CommentReference">
    <w:name w:val="annotation reference"/>
    <w:basedOn w:val="DefaultParagraphFont"/>
    <w:uiPriority w:val="99"/>
    <w:semiHidden/>
    <w:unhideWhenUsed/>
    <w:rsid w:val="001B0B01"/>
    <w:rPr>
      <w:sz w:val="16"/>
      <w:szCs w:val="16"/>
    </w:rPr>
  </w:style>
  <w:style w:type="paragraph" w:styleId="NoSpacing">
    <w:name w:val="No Spacing"/>
    <w:uiPriority w:val="1"/>
    <w:qFormat/>
    <w:rsid w:val="00056555"/>
    <w:pPr>
      <w:spacing w:after="0" w:line="240" w:lineRule="auto"/>
    </w:pPr>
  </w:style>
  <w:style w:type="character" w:customStyle="1" w:styleId="Heading1Char">
    <w:name w:val="Heading 1 Char"/>
    <w:basedOn w:val="DefaultParagraphFont"/>
    <w:link w:val="Heading1"/>
    <w:uiPriority w:val="9"/>
    <w:rsid w:val="000565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655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56555"/>
    <w:rPr>
      <w:b/>
      <w:bCs/>
    </w:rPr>
  </w:style>
  <w:style w:type="character" w:styleId="Emphasis">
    <w:name w:val="Emphasis"/>
    <w:basedOn w:val="DefaultParagraphFont"/>
    <w:uiPriority w:val="20"/>
    <w:qFormat/>
    <w:rsid w:val="00056555"/>
    <w:rPr>
      <w:i/>
      <w:iCs/>
    </w:rPr>
  </w:style>
  <w:style w:type="character" w:styleId="Hyperlink">
    <w:name w:val="Hyperlink"/>
    <w:basedOn w:val="DefaultParagraphFont"/>
    <w:uiPriority w:val="99"/>
    <w:unhideWhenUsed/>
    <w:rsid w:val="007F6959"/>
    <w:rPr>
      <w:color w:val="0563C1" w:themeColor="hyperlink"/>
      <w:u w:val="single"/>
    </w:rPr>
  </w:style>
  <w:style w:type="character" w:styleId="UnresolvedMention">
    <w:name w:val="Unresolved Mention"/>
    <w:basedOn w:val="DefaultParagraphFont"/>
    <w:uiPriority w:val="99"/>
    <w:semiHidden/>
    <w:unhideWhenUsed/>
    <w:rsid w:val="007F6959"/>
    <w:rPr>
      <w:color w:val="605E5C"/>
      <w:shd w:val="clear" w:color="auto" w:fill="E1DFDD"/>
    </w:rPr>
  </w:style>
  <w:style w:type="paragraph" w:styleId="ListParagraph">
    <w:name w:val="List Paragraph"/>
    <w:basedOn w:val="Normal"/>
    <w:uiPriority w:val="34"/>
    <w:qFormat/>
    <w:rsid w:val="009620B4"/>
    <w:pPr>
      <w:ind w:left="720"/>
      <w:contextualSpacing/>
    </w:pPr>
  </w:style>
  <w:style w:type="character" w:styleId="FollowedHyperlink">
    <w:name w:val="FollowedHyperlink"/>
    <w:basedOn w:val="DefaultParagraphFont"/>
    <w:uiPriority w:val="99"/>
    <w:semiHidden/>
    <w:unhideWhenUsed/>
    <w:rsid w:val="00996DC9"/>
    <w:rPr>
      <w:color w:val="954F72" w:themeColor="followedHyperlink"/>
      <w:u w:val="single"/>
    </w:rPr>
  </w:style>
  <w:style w:type="paragraph" w:styleId="Header">
    <w:name w:val="header"/>
    <w:basedOn w:val="Normal"/>
    <w:link w:val="HeaderChar"/>
    <w:uiPriority w:val="99"/>
    <w:semiHidden/>
    <w:unhideWhenUsed/>
    <w:rsid w:val="00A94F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F0C"/>
  </w:style>
  <w:style w:type="paragraph" w:styleId="Footer">
    <w:name w:val="footer"/>
    <w:basedOn w:val="Normal"/>
    <w:link w:val="FooterChar"/>
    <w:uiPriority w:val="99"/>
    <w:semiHidden/>
    <w:unhideWhenUsed/>
    <w:rsid w:val="00A94F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4F0C"/>
  </w:style>
  <w:style w:type="paragraph" w:styleId="Revision">
    <w:name w:val="Revision"/>
    <w:hidden/>
    <w:uiPriority w:val="99"/>
    <w:semiHidden/>
    <w:rsid w:val="000744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dc.gov/coronavirus/2019-ncov/if-you-are-sick/caring-for-yourself-at-home.htm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weekly.chinacdc.cn/en/article/id/e53946e2-c6c4-41e9-9a9b-fea8db1a8f51" TargetMode="External"/><Relationship Id="rId17" Type="http://schemas.openxmlformats.org/officeDocument/2006/relationships/hyperlink" Target="https://www.cdc.gov/coronavirus/2019-ncov/symptoms-testing/testing.html" TargetMode="External"/><Relationship Id="rId2" Type="http://schemas.openxmlformats.org/officeDocument/2006/relationships/customXml" Target="../customXml/item2.xml"/><Relationship Id="rId16" Type="http://schemas.openxmlformats.org/officeDocument/2006/relationships/hyperlink" Target="https://www.datos-health.com/coronaviru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vidnearyou.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uscii.com/nl/corona-viru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9D532B386C40429B4D5C6AA35D67DF" ma:contentTypeVersion="8" ma:contentTypeDescription="Create a new document." ma:contentTypeScope="" ma:versionID="a947be73e77fa4f664b583a3e1856de6">
  <xsd:schema xmlns:xsd="http://www.w3.org/2001/XMLSchema" xmlns:xs="http://www.w3.org/2001/XMLSchema" xmlns:p="http://schemas.microsoft.com/office/2006/metadata/properties" xmlns:ns2="495a03f9-6eed-4d90-90a3-7eb4348873dd" targetNamespace="http://schemas.microsoft.com/office/2006/metadata/properties" ma:root="true" ma:fieldsID="b246b95a0b87867b757082326ec3b3f0" ns2:_="">
    <xsd:import namespace="495a03f9-6eed-4d90-90a3-7eb4348873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a03f9-6eed-4d90-90a3-7eb434887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7B7C-1F39-422F-935D-32CA51AE2B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18F639-EFFE-4DD0-989C-9D35784FD4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a03f9-6eed-4d90-90a3-7eb434887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DD487-35E2-4118-9490-2EFED39142AE}">
  <ds:schemaRefs>
    <ds:schemaRef ds:uri="http://schemas.microsoft.com/sharepoint/v3/contenttype/forms"/>
  </ds:schemaRefs>
</ds:datastoreItem>
</file>

<file path=customXml/itemProps4.xml><?xml version="1.0" encoding="utf-8"?>
<ds:datastoreItem xmlns:ds="http://schemas.openxmlformats.org/officeDocument/2006/customXml" ds:itemID="{AA6007DC-12BD-4E2D-9FF2-04745C7C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1185</Words>
  <Characters>6759</Characters>
  <Application>Microsoft Office Word</Application>
  <DocSecurity>4</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Xiao</dc:creator>
  <cp:keywords/>
  <dc:description/>
  <cp:lastModifiedBy>Chris Xiao</cp:lastModifiedBy>
  <cp:revision>27</cp:revision>
  <dcterms:created xsi:type="dcterms:W3CDTF">2020-03-25T09:11:00Z</dcterms:created>
  <dcterms:modified xsi:type="dcterms:W3CDTF">2020-03-26T23:20:00Z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zhuoxiao@microsoft.com</vt:lpwstr>
  </property>
  <property fmtid="{D5CDD505-2E9C-101B-9397-08002B2CF9AE}" pid="5" name="MSIP_Label_f42aa342-8706-4288-bd11-ebb85995028c_SetDate">
    <vt:lpwstr>2020-03-25T09:10:47.5297266Z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d7293f51-600c-45cf-a3a9-6e5b10929cf4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0x0101007D9D532B386C40429B4D5C6AA35D67DF</vt:lpwstr>
  </property>
</Properties>
</file>