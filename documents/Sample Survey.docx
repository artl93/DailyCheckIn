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89199" w14:textId="00AD5A05" w:rsidR="1268B264" w:rsidRPr="008B1C58" w:rsidRDefault="008B1C58">
      <w:pPr>
        <w:pStyle w:val="Title"/>
        <w:jc w:val="center"/>
        <w:rPr>
          <w:ins w:id="0" w:author="Chris Xiao" w:date="2020-03-26T23:21:00Z"/>
          <w:rPrChange w:id="1" w:author="Chris Xiao" w:date="2020-03-26T21:21:00Z">
            <w:rPr>
              <w:ins w:id="2" w:author="Chris Xiao" w:date="2020-03-26T23:21:00Z"/>
            </w:rPr>
          </w:rPrChange>
        </w:rPr>
        <w:pPrChange w:id="3" w:author="Chris Xiao" w:date="2020-03-26T21:22:00Z">
          <w:pPr/>
        </w:pPrChange>
      </w:pPr>
      <w:ins w:id="4" w:author="Chris Xiao" w:date="2020-03-26T21:21:00Z">
        <w:r w:rsidRPr="008B1C58">
          <w:t>User Survey Content</w:t>
        </w:r>
      </w:ins>
    </w:p>
    <w:p w14:paraId="15021A16" w14:textId="4409A8C0" w:rsidR="1268B264" w:rsidRDefault="1268B264" w:rsidP="1268B264">
      <w:pPr>
        <w:rPr>
          <w:ins w:id="5" w:author="Chris Xiao" w:date="2020-03-26T23:21:00Z"/>
        </w:rPr>
      </w:pPr>
    </w:p>
    <w:p w14:paraId="7D604DD0" w14:textId="547628A1" w:rsidR="1268B264" w:rsidRDefault="008B1C58" w:rsidP="008B1C58">
      <w:pPr>
        <w:pStyle w:val="Heading1"/>
        <w:rPr>
          <w:ins w:id="6" w:author="Chris Xiao" w:date="2020-03-26T21:23:00Z"/>
        </w:rPr>
      </w:pPr>
      <w:ins w:id="7" w:author="Chris Xiao" w:date="2020-03-26T21:22:00Z">
        <w:r>
          <w:t>First Time Assessment</w:t>
        </w:r>
      </w:ins>
    </w:p>
    <w:p w14:paraId="54017AAF" w14:textId="213A0870" w:rsidR="008B1C58" w:rsidRDefault="0098678B" w:rsidP="0098678B">
      <w:pPr>
        <w:pStyle w:val="ListParagraph"/>
        <w:numPr>
          <w:ilvl w:val="0"/>
          <w:numId w:val="10"/>
        </w:numPr>
        <w:rPr>
          <w:ins w:id="8" w:author="Chris Xiao" w:date="2020-03-26T21:42:00Z"/>
        </w:rPr>
      </w:pPr>
      <w:ins w:id="9" w:author="Chris Xiao" w:date="2020-03-26T21:41:00Z">
        <w:r>
          <w:t>Should we add a link to the CDC Coro</w:t>
        </w:r>
      </w:ins>
      <w:ins w:id="10" w:author="Chris Xiao" w:date="2020-03-26T21:42:00Z">
        <w:r>
          <w:t>navirus Self-Checker bot?</w:t>
        </w:r>
      </w:ins>
    </w:p>
    <w:p w14:paraId="53792DB8" w14:textId="711C6EF6" w:rsidR="0098678B" w:rsidRDefault="61089984" w:rsidP="0098678B">
      <w:pPr>
        <w:pStyle w:val="ListParagraph"/>
        <w:numPr>
          <w:ilvl w:val="0"/>
          <w:numId w:val="10"/>
        </w:numPr>
      </w:pPr>
      <w:ins w:id="11" w:author="Chris Xiao" w:date="2020-03-26T21:44:00Z">
        <w:r>
          <w:t xml:space="preserve">Where </w:t>
        </w:r>
        <w:del w:id="12" w:author="Guest User" w:date="2020-03-28T01:02:00Z">
          <w:r w:rsidR="0098678B" w:rsidDel="61089984">
            <w:delText>do you</w:delText>
          </w:r>
        </w:del>
      </w:ins>
      <w:ins w:id="13" w:author="Guest User" w:date="2020-03-28T01:02:00Z">
        <w:r>
          <w:t>are</w:t>
        </w:r>
      </w:ins>
      <w:ins w:id="14" w:author="Chris Xiao" w:date="2020-03-26T21:44:00Z">
        <w:r>
          <w:t xml:space="preserve"> </w:t>
        </w:r>
      </w:ins>
      <w:ins w:id="15" w:author="Guest User" w:date="2020-03-28T01:02:00Z">
        <w:r>
          <w:t xml:space="preserve">you </w:t>
        </w:r>
      </w:ins>
      <w:ins w:id="16" w:author="Chris Xiao" w:date="2020-03-26T21:44:00Z">
        <w:r>
          <w:t>locate</w:t>
        </w:r>
      </w:ins>
      <w:ins w:id="17" w:author="Guest User" w:date="2020-03-28T01:02:00Z">
        <w:r>
          <w:t>d?</w:t>
        </w:r>
      </w:ins>
      <w:ins w:id="18" w:author="Chris Xiao" w:date="2020-03-26T21:44:00Z">
        <w:r>
          <w:t xml:space="preserve"> </w:t>
        </w:r>
      </w:ins>
    </w:p>
    <w:p w14:paraId="4A627E17" w14:textId="01274225" w:rsidR="0098678B" w:rsidRDefault="61089984" w:rsidP="61089984">
      <w:pPr>
        <w:pStyle w:val="ListParagraph"/>
        <w:numPr>
          <w:ilvl w:val="1"/>
          <w:numId w:val="10"/>
        </w:numPr>
        <w:rPr>
          <w:sz w:val="18"/>
          <w:szCs w:val="18"/>
        </w:rPr>
      </w:pPr>
      <w:ins w:id="19" w:author="Chris Xiao" w:date="2020-03-26T21:46:00Z">
        <w:r w:rsidRPr="61089984">
          <w:rPr>
            <w:sz w:val="18"/>
            <w:szCs w:val="18"/>
          </w:rPr>
          <w:t>&lt; city, region, country&gt;</w:t>
        </w:r>
      </w:ins>
      <w:r w:rsidRPr="61089984">
        <w:rPr>
          <w:sz w:val="18"/>
          <w:szCs w:val="18"/>
        </w:rPr>
        <w:t xml:space="preserve"> - zip code &lt;auto-generated&gt;</w:t>
      </w:r>
    </w:p>
    <w:p w14:paraId="0292B217" w14:textId="1F976612" w:rsidR="61089984" w:rsidRDefault="61089984" w:rsidP="61089984">
      <w:pPr>
        <w:pStyle w:val="ListParagraph"/>
        <w:numPr>
          <w:ilvl w:val="1"/>
          <w:numId w:val="10"/>
        </w:numPr>
        <w:rPr>
          <w:ins w:id="20" w:author="Chris Xiao" w:date="2020-03-26T21:45:00Z"/>
          <w:sz w:val="18"/>
          <w:szCs w:val="18"/>
        </w:rPr>
      </w:pPr>
      <w:r w:rsidRPr="61089984">
        <w:rPr>
          <w:sz w:val="18"/>
          <w:szCs w:val="18"/>
        </w:rPr>
        <w:t>Prefer not to say</w:t>
      </w:r>
    </w:p>
    <w:p w14:paraId="3B6205DB" w14:textId="0D1C47CE" w:rsidR="0098678B" w:rsidRDefault="61089984" w:rsidP="0098678B">
      <w:pPr>
        <w:pStyle w:val="ListParagraph"/>
        <w:numPr>
          <w:ilvl w:val="0"/>
          <w:numId w:val="10"/>
        </w:numPr>
        <w:rPr>
          <w:ins w:id="21" w:author="Chris Xiao" w:date="2020-03-26T21:46:00Z"/>
        </w:rPr>
      </w:pPr>
      <w:ins w:id="22" w:author="Chris Xiao" w:date="2020-03-26T21:45:00Z">
        <w:r>
          <w:t>What is your age</w:t>
        </w:r>
      </w:ins>
      <w:ins w:id="23" w:author="Guest User" w:date="2020-03-28T01:03:00Z">
        <w:r>
          <w:t>?</w:t>
        </w:r>
      </w:ins>
    </w:p>
    <w:p w14:paraId="2AD1B768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24" w:author="Chris Xiao" w:date="2020-03-26T21:47:00Z"/>
          <w:rFonts w:ascii="Segoe UI Light" w:hAnsi="Segoe UI Light" w:cs="Segoe UI Light"/>
          <w:sz w:val="18"/>
          <w:szCs w:val="18"/>
          <w:rPrChange w:id="25" w:author="Chris Xiao" w:date="2020-03-26T21:47:00Z">
            <w:rPr>
              <w:ins w:id="26" w:author="Chris Xiao" w:date="2020-03-26T21:47:00Z"/>
            </w:rPr>
          </w:rPrChange>
        </w:rPr>
      </w:pPr>
      <w:ins w:id="27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28" w:author="Chris Xiao" w:date="2020-03-26T21:47:00Z">
              <w:rPr/>
            </w:rPrChange>
          </w:rPr>
          <w:t>Younger than 2 years old</w:t>
        </w:r>
      </w:ins>
    </w:p>
    <w:p w14:paraId="4A75D471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29" w:author="Chris Xiao" w:date="2020-03-26T21:47:00Z"/>
          <w:rFonts w:ascii="Segoe UI Light" w:hAnsi="Segoe UI Light" w:cs="Segoe UI Light"/>
          <w:sz w:val="18"/>
          <w:szCs w:val="18"/>
          <w:rPrChange w:id="30" w:author="Chris Xiao" w:date="2020-03-26T21:47:00Z">
            <w:rPr>
              <w:ins w:id="31" w:author="Chris Xiao" w:date="2020-03-26T21:47:00Z"/>
            </w:rPr>
          </w:rPrChange>
        </w:rPr>
      </w:pPr>
      <w:ins w:id="32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33" w:author="Chris Xiao" w:date="2020-03-26T21:47:00Z">
              <w:rPr/>
            </w:rPrChange>
          </w:rPr>
          <w:t>2-4 years</w:t>
        </w:r>
      </w:ins>
    </w:p>
    <w:p w14:paraId="2563CDB7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34" w:author="Chris Xiao" w:date="2020-03-26T21:47:00Z"/>
          <w:rFonts w:ascii="Segoe UI Light" w:hAnsi="Segoe UI Light" w:cs="Segoe UI Light"/>
          <w:sz w:val="18"/>
          <w:szCs w:val="18"/>
          <w:rPrChange w:id="35" w:author="Chris Xiao" w:date="2020-03-26T21:47:00Z">
            <w:rPr>
              <w:ins w:id="36" w:author="Chris Xiao" w:date="2020-03-26T21:47:00Z"/>
            </w:rPr>
          </w:rPrChange>
        </w:rPr>
      </w:pPr>
      <w:ins w:id="37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38" w:author="Chris Xiao" w:date="2020-03-26T21:47:00Z">
              <w:rPr/>
            </w:rPrChange>
          </w:rPr>
          <w:t>5-9</w:t>
        </w:r>
      </w:ins>
    </w:p>
    <w:p w14:paraId="00D7B715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39" w:author="Chris Xiao" w:date="2020-03-26T21:47:00Z"/>
          <w:rFonts w:ascii="Segoe UI Light" w:hAnsi="Segoe UI Light" w:cs="Segoe UI Light"/>
          <w:sz w:val="18"/>
          <w:szCs w:val="18"/>
          <w:rPrChange w:id="40" w:author="Chris Xiao" w:date="2020-03-26T21:47:00Z">
            <w:rPr>
              <w:ins w:id="41" w:author="Chris Xiao" w:date="2020-03-26T21:47:00Z"/>
            </w:rPr>
          </w:rPrChange>
        </w:rPr>
      </w:pPr>
      <w:ins w:id="42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43" w:author="Chris Xiao" w:date="2020-03-26T21:47:00Z">
              <w:rPr/>
            </w:rPrChange>
          </w:rPr>
          <w:t>10-18</w:t>
        </w:r>
      </w:ins>
    </w:p>
    <w:p w14:paraId="6E974CAF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44" w:author="Chris Xiao" w:date="2020-03-26T21:47:00Z"/>
          <w:rFonts w:ascii="Segoe UI Light" w:hAnsi="Segoe UI Light" w:cs="Segoe UI Light"/>
          <w:sz w:val="18"/>
          <w:szCs w:val="18"/>
          <w:rPrChange w:id="45" w:author="Chris Xiao" w:date="2020-03-26T21:47:00Z">
            <w:rPr>
              <w:ins w:id="46" w:author="Chris Xiao" w:date="2020-03-26T21:47:00Z"/>
            </w:rPr>
          </w:rPrChange>
        </w:rPr>
      </w:pPr>
      <w:ins w:id="47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48" w:author="Chris Xiao" w:date="2020-03-26T21:47:00Z">
              <w:rPr/>
            </w:rPrChange>
          </w:rPr>
          <w:t>19-29</w:t>
        </w:r>
      </w:ins>
    </w:p>
    <w:p w14:paraId="3D65CE49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49" w:author="Chris Xiao" w:date="2020-03-26T21:47:00Z"/>
          <w:rFonts w:ascii="Segoe UI Light" w:hAnsi="Segoe UI Light" w:cs="Segoe UI Light"/>
          <w:sz w:val="18"/>
          <w:szCs w:val="18"/>
          <w:rPrChange w:id="50" w:author="Chris Xiao" w:date="2020-03-26T21:47:00Z">
            <w:rPr>
              <w:ins w:id="51" w:author="Chris Xiao" w:date="2020-03-26T21:47:00Z"/>
            </w:rPr>
          </w:rPrChange>
        </w:rPr>
      </w:pPr>
      <w:ins w:id="52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53" w:author="Chris Xiao" w:date="2020-03-26T21:47:00Z">
              <w:rPr/>
            </w:rPrChange>
          </w:rPr>
          <w:t>30-39</w:t>
        </w:r>
      </w:ins>
    </w:p>
    <w:p w14:paraId="05A79D84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54" w:author="Chris Xiao" w:date="2020-03-26T21:47:00Z"/>
          <w:rFonts w:ascii="Segoe UI Light" w:hAnsi="Segoe UI Light" w:cs="Segoe UI Light"/>
          <w:sz w:val="18"/>
          <w:szCs w:val="18"/>
          <w:rPrChange w:id="55" w:author="Chris Xiao" w:date="2020-03-26T21:47:00Z">
            <w:rPr>
              <w:ins w:id="56" w:author="Chris Xiao" w:date="2020-03-26T21:47:00Z"/>
            </w:rPr>
          </w:rPrChange>
        </w:rPr>
      </w:pPr>
      <w:ins w:id="57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58" w:author="Chris Xiao" w:date="2020-03-26T21:47:00Z">
              <w:rPr/>
            </w:rPrChange>
          </w:rPr>
          <w:t>40-49</w:t>
        </w:r>
      </w:ins>
    </w:p>
    <w:p w14:paraId="0A528003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59" w:author="Chris Xiao" w:date="2020-03-26T21:47:00Z"/>
          <w:rFonts w:ascii="Segoe UI Light" w:hAnsi="Segoe UI Light" w:cs="Segoe UI Light"/>
          <w:sz w:val="18"/>
          <w:szCs w:val="18"/>
          <w:rPrChange w:id="60" w:author="Chris Xiao" w:date="2020-03-26T21:47:00Z">
            <w:rPr>
              <w:ins w:id="61" w:author="Chris Xiao" w:date="2020-03-26T21:47:00Z"/>
            </w:rPr>
          </w:rPrChange>
        </w:rPr>
      </w:pPr>
      <w:ins w:id="62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63" w:author="Chris Xiao" w:date="2020-03-26T21:47:00Z">
              <w:rPr/>
            </w:rPrChange>
          </w:rPr>
          <w:t>50-59</w:t>
        </w:r>
      </w:ins>
    </w:p>
    <w:p w14:paraId="1A05A944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64" w:author="Chris Xiao" w:date="2020-03-26T21:47:00Z"/>
          <w:rFonts w:ascii="Segoe UI Light" w:hAnsi="Segoe UI Light" w:cs="Segoe UI Light"/>
          <w:sz w:val="18"/>
          <w:szCs w:val="18"/>
          <w:rPrChange w:id="65" w:author="Chris Xiao" w:date="2020-03-26T21:47:00Z">
            <w:rPr>
              <w:ins w:id="66" w:author="Chris Xiao" w:date="2020-03-26T21:47:00Z"/>
            </w:rPr>
          </w:rPrChange>
        </w:rPr>
      </w:pPr>
      <w:ins w:id="67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68" w:author="Chris Xiao" w:date="2020-03-26T21:47:00Z">
              <w:rPr/>
            </w:rPrChange>
          </w:rPr>
          <w:t>60-64</w:t>
        </w:r>
      </w:ins>
    </w:p>
    <w:p w14:paraId="663B55B1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69" w:author="Chris Xiao" w:date="2020-03-26T21:47:00Z"/>
          <w:rFonts w:ascii="Segoe UI Light" w:hAnsi="Segoe UI Light" w:cs="Segoe UI Light"/>
          <w:sz w:val="18"/>
          <w:szCs w:val="18"/>
          <w:rPrChange w:id="70" w:author="Chris Xiao" w:date="2020-03-26T21:47:00Z">
            <w:rPr>
              <w:ins w:id="71" w:author="Chris Xiao" w:date="2020-03-26T21:47:00Z"/>
            </w:rPr>
          </w:rPrChange>
        </w:rPr>
      </w:pPr>
      <w:ins w:id="72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73" w:author="Chris Xiao" w:date="2020-03-26T21:47:00Z">
              <w:rPr/>
            </w:rPrChange>
          </w:rPr>
          <w:t>65-69</w:t>
        </w:r>
      </w:ins>
    </w:p>
    <w:p w14:paraId="0D5345CA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74" w:author="Chris Xiao" w:date="2020-03-26T21:47:00Z"/>
          <w:rFonts w:ascii="Segoe UI Light" w:hAnsi="Segoe UI Light" w:cs="Segoe UI Light"/>
          <w:sz w:val="18"/>
          <w:szCs w:val="18"/>
          <w:rPrChange w:id="75" w:author="Chris Xiao" w:date="2020-03-26T21:47:00Z">
            <w:rPr>
              <w:ins w:id="76" w:author="Chris Xiao" w:date="2020-03-26T21:47:00Z"/>
            </w:rPr>
          </w:rPrChange>
        </w:rPr>
      </w:pPr>
      <w:ins w:id="77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78" w:author="Chris Xiao" w:date="2020-03-26T21:47:00Z">
              <w:rPr/>
            </w:rPrChange>
          </w:rPr>
          <w:t>70-79</w:t>
        </w:r>
      </w:ins>
    </w:p>
    <w:p w14:paraId="7652AEEA" w14:textId="587D84CA" w:rsidR="0098678B" w:rsidRDefault="0098678B" w:rsidP="0098678B">
      <w:pPr>
        <w:pStyle w:val="ListParagraph"/>
        <w:numPr>
          <w:ilvl w:val="1"/>
          <w:numId w:val="10"/>
        </w:numPr>
        <w:rPr>
          <w:ins w:id="79" w:author="Chris Xiao" w:date="2020-03-26T21:47:00Z"/>
          <w:rFonts w:ascii="Segoe UI Light" w:hAnsi="Segoe UI Light" w:cs="Segoe UI Light"/>
          <w:sz w:val="18"/>
          <w:szCs w:val="18"/>
        </w:rPr>
      </w:pPr>
      <w:ins w:id="80" w:author="Chris Xiao" w:date="2020-03-26T21:47:00Z">
        <w:r w:rsidRPr="0098678B">
          <w:rPr>
            <w:rFonts w:ascii="Segoe UI Light" w:hAnsi="Segoe UI Light" w:cs="Segoe UI Light"/>
            <w:sz w:val="18"/>
            <w:szCs w:val="18"/>
            <w:rPrChange w:id="81" w:author="Chris Xiao" w:date="2020-03-26T21:47:00Z">
              <w:rPr/>
            </w:rPrChange>
          </w:rPr>
          <w:t>80+</w:t>
        </w:r>
      </w:ins>
    </w:p>
    <w:p w14:paraId="625C2128" w14:textId="58EA02F0" w:rsidR="0098678B" w:rsidRPr="0098678B" w:rsidRDefault="61089984" w:rsidP="0098678B">
      <w:pPr>
        <w:pStyle w:val="ListParagraph"/>
        <w:numPr>
          <w:ilvl w:val="0"/>
          <w:numId w:val="10"/>
        </w:numPr>
        <w:rPr>
          <w:ins w:id="82" w:author="Chris Xiao" w:date="2020-03-26T21:47:00Z"/>
          <w:rPrChange w:id="83" w:author="Chris Xiao" w:date="2020-03-26T21:47:00Z">
            <w:rPr>
              <w:ins w:id="84" w:author="Chris Xiao" w:date="2020-03-26T21:47:00Z"/>
              <w:rFonts w:ascii="Segoe UI Light" w:hAnsi="Segoe UI Light" w:cs="Segoe UI Light"/>
              <w:sz w:val="18"/>
              <w:szCs w:val="18"/>
            </w:rPr>
          </w:rPrChange>
        </w:rPr>
      </w:pPr>
      <w:ins w:id="85" w:author="Chris Xiao" w:date="2020-03-26T21:47:00Z">
        <w:r w:rsidRPr="61089984">
          <w:rPr>
            <w:rPrChange w:id="86" w:author="Chris Xiao" w:date="2020-03-26T21:47:00Z">
              <w:rPr>
                <w:rFonts w:ascii="Segoe UI Light" w:hAnsi="Segoe UI Light" w:cs="Segoe UI Light"/>
                <w:sz w:val="18"/>
                <w:szCs w:val="18"/>
              </w:rPr>
            </w:rPrChange>
          </w:rPr>
          <w:t>What is your gender</w:t>
        </w:r>
      </w:ins>
      <w:ins w:id="87" w:author="Guest User" w:date="2020-03-28T01:03:00Z">
        <w:r>
          <w:t>?</w:t>
        </w:r>
      </w:ins>
    </w:p>
    <w:p w14:paraId="1C6D547A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88" w:author="Chris Xiao" w:date="2020-03-26T21:48:00Z"/>
          <w:rFonts w:ascii="Segoe UI Light" w:hAnsi="Segoe UI Light" w:cs="Segoe UI Light"/>
          <w:sz w:val="18"/>
          <w:szCs w:val="18"/>
        </w:rPr>
      </w:pPr>
      <w:ins w:id="89" w:author="Chris Xiao" w:date="2020-03-26T21:48:00Z">
        <w:r w:rsidRPr="0098678B">
          <w:rPr>
            <w:rFonts w:ascii="Segoe UI Light" w:hAnsi="Segoe UI Light" w:cs="Segoe UI Light"/>
            <w:sz w:val="18"/>
            <w:szCs w:val="18"/>
          </w:rPr>
          <w:t>Male</w:t>
        </w:r>
      </w:ins>
    </w:p>
    <w:p w14:paraId="294E8172" w14:textId="77777777" w:rsidR="0098678B" w:rsidRPr="0098678B" w:rsidRDefault="0098678B" w:rsidP="0098678B">
      <w:pPr>
        <w:pStyle w:val="ListParagraph"/>
        <w:numPr>
          <w:ilvl w:val="1"/>
          <w:numId w:val="10"/>
        </w:numPr>
        <w:rPr>
          <w:ins w:id="90" w:author="Chris Xiao" w:date="2020-03-26T21:48:00Z"/>
          <w:rFonts w:ascii="Segoe UI Light" w:hAnsi="Segoe UI Light" w:cs="Segoe UI Light"/>
          <w:sz w:val="18"/>
          <w:szCs w:val="18"/>
        </w:rPr>
      </w:pPr>
      <w:ins w:id="91" w:author="Chris Xiao" w:date="2020-03-26T21:48:00Z">
        <w:r w:rsidRPr="0098678B">
          <w:rPr>
            <w:rFonts w:ascii="Segoe UI Light" w:hAnsi="Segoe UI Light" w:cs="Segoe UI Light"/>
            <w:sz w:val="18"/>
            <w:szCs w:val="18"/>
          </w:rPr>
          <w:t>Female</w:t>
        </w:r>
      </w:ins>
    </w:p>
    <w:p w14:paraId="25FA1E48" w14:textId="081199A5" w:rsidR="0098678B" w:rsidRDefault="0098678B" w:rsidP="0098678B">
      <w:pPr>
        <w:pStyle w:val="ListParagraph"/>
        <w:numPr>
          <w:ilvl w:val="1"/>
          <w:numId w:val="10"/>
        </w:numPr>
        <w:rPr>
          <w:ins w:id="92" w:author="Chris Xiao" w:date="2020-03-26T21:48:00Z"/>
          <w:rFonts w:ascii="Segoe UI Light" w:hAnsi="Segoe UI Light" w:cs="Segoe UI Light"/>
          <w:sz w:val="18"/>
          <w:szCs w:val="18"/>
        </w:rPr>
      </w:pPr>
      <w:ins w:id="93" w:author="Chris Xiao" w:date="2020-03-26T21:48:00Z">
        <w:r w:rsidRPr="0098678B">
          <w:rPr>
            <w:rFonts w:ascii="Segoe UI Light" w:hAnsi="Segoe UI Light" w:cs="Segoe UI Light"/>
            <w:sz w:val="18"/>
            <w:szCs w:val="18"/>
          </w:rPr>
          <w:t>Other</w:t>
        </w:r>
      </w:ins>
    </w:p>
    <w:p w14:paraId="0370E85C" w14:textId="163C238F" w:rsidR="00CB28AC" w:rsidRDefault="00CB28AC" w:rsidP="00CB28AC">
      <w:pPr>
        <w:pStyle w:val="ListParagraph"/>
        <w:numPr>
          <w:ilvl w:val="0"/>
          <w:numId w:val="10"/>
        </w:numPr>
        <w:rPr>
          <w:ins w:id="94" w:author="Chris Xiao" w:date="2020-03-26T21:52:00Z"/>
        </w:rPr>
      </w:pPr>
      <w:ins w:id="95" w:author="Chris Xiao" w:date="2020-03-26T21:51:00Z">
        <w:r>
          <w:t xml:space="preserve">Have you traveled </w:t>
        </w:r>
      </w:ins>
      <w:ins w:id="96" w:author="Chris Xiao" w:date="2020-03-26T21:52:00Z">
        <w:r>
          <w:t>outside your home country in the la</w:t>
        </w:r>
      </w:ins>
      <w:ins w:id="97" w:author="Chris Xiao" w:date="2020-03-26T21:53:00Z">
        <w:r>
          <w:t>st 14 days</w:t>
        </w:r>
      </w:ins>
      <w:ins w:id="98" w:author="Chris Xiao" w:date="2020-03-26T21:52:00Z">
        <w:r>
          <w:t>?</w:t>
        </w:r>
      </w:ins>
    </w:p>
    <w:p w14:paraId="4824D083" w14:textId="48167301" w:rsidR="00CB28AC" w:rsidRPr="00CB28AC" w:rsidRDefault="00CB28AC" w:rsidP="00CB28AC">
      <w:pPr>
        <w:pStyle w:val="ListParagraph"/>
        <w:numPr>
          <w:ilvl w:val="1"/>
          <w:numId w:val="10"/>
        </w:numPr>
        <w:rPr>
          <w:ins w:id="99" w:author="Chris Xiao" w:date="2020-03-26T21:52:00Z"/>
          <w:rFonts w:ascii="Segoe UI Light" w:hAnsi="Segoe UI Light" w:cs="Segoe UI Light"/>
          <w:sz w:val="18"/>
          <w:szCs w:val="18"/>
          <w:rPrChange w:id="100" w:author="Chris Xiao" w:date="2020-03-26T21:52:00Z">
            <w:rPr>
              <w:ins w:id="101" w:author="Chris Xiao" w:date="2020-03-26T21:52:00Z"/>
            </w:rPr>
          </w:rPrChange>
        </w:rPr>
      </w:pPr>
      <w:ins w:id="102" w:author="Chris Xiao" w:date="2020-03-26T21:52:00Z">
        <w:r w:rsidRPr="00CB28AC">
          <w:rPr>
            <w:rFonts w:ascii="Segoe UI Light" w:hAnsi="Segoe UI Light" w:cs="Segoe UI Light"/>
            <w:sz w:val="18"/>
            <w:szCs w:val="18"/>
            <w:rPrChange w:id="103" w:author="Chris Xiao" w:date="2020-03-26T21:52:00Z">
              <w:rPr/>
            </w:rPrChange>
          </w:rPr>
          <w:t>Yes</w:t>
        </w:r>
      </w:ins>
    </w:p>
    <w:p w14:paraId="2046B60C" w14:textId="6FC8012E" w:rsidR="00CB28AC" w:rsidRPr="00CB28AC" w:rsidRDefault="00CB28AC" w:rsidP="00CB28AC">
      <w:pPr>
        <w:pStyle w:val="ListParagraph"/>
        <w:numPr>
          <w:ilvl w:val="1"/>
          <w:numId w:val="10"/>
        </w:numPr>
        <w:rPr>
          <w:ins w:id="104" w:author="Chris Xiao" w:date="2020-03-26T21:52:00Z"/>
          <w:rFonts w:ascii="Segoe UI Light" w:hAnsi="Segoe UI Light" w:cs="Segoe UI Light"/>
          <w:sz w:val="18"/>
          <w:szCs w:val="18"/>
          <w:rPrChange w:id="105" w:author="Chris Xiao" w:date="2020-03-26T21:52:00Z">
            <w:rPr>
              <w:ins w:id="106" w:author="Chris Xiao" w:date="2020-03-26T21:52:00Z"/>
            </w:rPr>
          </w:rPrChange>
        </w:rPr>
      </w:pPr>
      <w:ins w:id="107" w:author="Chris Xiao" w:date="2020-03-26T21:52:00Z">
        <w:r w:rsidRPr="00CB28AC">
          <w:rPr>
            <w:rFonts w:ascii="Segoe UI Light" w:hAnsi="Segoe UI Light" w:cs="Segoe UI Light"/>
            <w:sz w:val="18"/>
            <w:szCs w:val="18"/>
            <w:rPrChange w:id="108" w:author="Chris Xiao" w:date="2020-03-26T21:52:00Z">
              <w:rPr/>
            </w:rPrChange>
          </w:rPr>
          <w:t>No</w:t>
        </w:r>
      </w:ins>
    </w:p>
    <w:p w14:paraId="66E234B9" w14:textId="2029D97A" w:rsidR="00CB28AC" w:rsidRPr="00CB28AC" w:rsidRDefault="00CB28AC" w:rsidP="00CB28AC">
      <w:pPr>
        <w:pStyle w:val="ListParagraph"/>
        <w:numPr>
          <w:ilvl w:val="1"/>
          <w:numId w:val="10"/>
        </w:numPr>
        <w:rPr>
          <w:ins w:id="109" w:author="Chris Xiao" w:date="2020-03-26T21:52:00Z"/>
          <w:rFonts w:ascii="Segoe UI Light" w:hAnsi="Segoe UI Light" w:cs="Segoe UI Light"/>
          <w:sz w:val="18"/>
          <w:szCs w:val="18"/>
          <w:rPrChange w:id="110" w:author="Chris Xiao" w:date="2020-03-26T21:52:00Z">
            <w:rPr>
              <w:ins w:id="111" w:author="Chris Xiao" w:date="2020-03-26T21:52:00Z"/>
            </w:rPr>
          </w:rPrChange>
        </w:rPr>
      </w:pPr>
      <w:ins w:id="112" w:author="Chris Xiao" w:date="2020-03-26T21:52:00Z">
        <w:r w:rsidRPr="00CB28AC">
          <w:rPr>
            <w:rFonts w:ascii="Segoe UI Light" w:hAnsi="Segoe UI Light" w:cs="Segoe UI Light"/>
            <w:sz w:val="18"/>
            <w:szCs w:val="18"/>
            <w:rPrChange w:id="113" w:author="Chris Xiao" w:date="2020-03-26T21:52:00Z">
              <w:rPr/>
            </w:rPrChange>
          </w:rPr>
          <w:t>Prefer not to say</w:t>
        </w:r>
      </w:ins>
    </w:p>
    <w:p w14:paraId="0088D7B2" w14:textId="25527C27" w:rsidR="00CB28AC" w:rsidRDefault="61089984" w:rsidP="00CB28AC">
      <w:pPr>
        <w:pStyle w:val="ListParagraph"/>
        <w:numPr>
          <w:ilvl w:val="0"/>
          <w:numId w:val="10"/>
        </w:numPr>
        <w:rPr>
          <w:ins w:id="114" w:author="Chris Xiao" w:date="2020-03-26T22:01:00Z"/>
        </w:rPr>
      </w:pPr>
      <w:ins w:id="115" w:author="Chris Xiao" w:date="2020-03-26T22:04:00Z">
        <w:r>
          <w:t>To the best of your knowledge, have you been</w:t>
        </w:r>
      </w:ins>
      <w:ins w:id="116" w:author="Guest User" w:date="2020-03-28T01:03:00Z">
        <w:r>
          <w:t xml:space="preserve"> in</w:t>
        </w:r>
      </w:ins>
      <w:ins w:id="117" w:author="Chris Xiao" w:date="2020-03-26T22:04:00Z">
        <w:r>
          <w:t xml:space="preserve"> close contact with anyone who </w:t>
        </w:r>
      </w:ins>
      <w:ins w:id="118" w:author="Chris Xiao" w:date="2020-03-26T22:05:00Z">
        <w:r>
          <w:t>has a confirmed case of COVID-19</w:t>
        </w:r>
      </w:ins>
      <w:ins w:id="119" w:author="Guest User" w:date="2020-03-28T01:03:00Z">
        <w:r>
          <w:t>?</w:t>
        </w:r>
      </w:ins>
    </w:p>
    <w:p w14:paraId="070868B2" w14:textId="3BD98790" w:rsidR="00CB28AC" w:rsidRPr="00CB28AC" w:rsidRDefault="00CB28AC" w:rsidP="00CB28AC">
      <w:pPr>
        <w:pStyle w:val="ListParagraph"/>
        <w:numPr>
          <w:ilvl w:val="1"/>
          <w:numId w:val="10"/>
        </w:numPr>
        <w:rPr>
          <w:ins w:id="120" w:author="Chris Xiao" w:date="2020-03-26T22:02:00Z"/>
          <w:rFonts w:ascii="Segoe UI Light" w:hAnsi="Segoe UI Light" w:cs="Segoe UI Light"/>
          <w:sz w:val="18"/>
          <w:szCs w:val="18"/>
          <w:rPrChange w:id="121" w:author="Chris Xiao" w:date="2020-03-26T22:02:00Z">
            <w:rPr>
              <w:ins w:id="122" w:author="Chris Xiao" w:date="2020-03-26T22:02:00Z"/>
            </w:rPr>
          </w:rPrChange>
        </w:rPr>
      </w:pPr>
      <w:ins w:id="123" w:author="Chris Xiao" w:date="2020-03-26T22:02:00Z">
        <w:r w:rsidRPr="00CB28AC">
          <w:rPr>
            <w:rFonts w:ascii="Segoe UI Light" w:hAnsi="Segoe UI Light" w:cs="Segoe UI Light"/>
            <w:sz w:val="18"/>
            <w:szCs w:val="18"/>
            <w:rPrChange w:id="124" w:author="Chris Xiao" w:date="2020-03-26T22:02:00Z">
              <w:rPr/>
            </w:rPrChange>
          </w:rPr>
          <w:t>Yes</w:t>
        </w:r>
      </w:ins>
    </w:p>
    <w:p w14:paraId="7AE3F471" w14:textId="70E61F96" w:rsidR="00CB28AC" w:rsidRPr="00CB28AC" w:rsidRDefault="00CB28AC" w:rsidP="00CB28AC">
      <w:pPr>
        <w:pStyle w:val="ListParagraph"/>
        <w:numPr>
          <w:ilvl w:val="1"/>
          <w:numId w:val="10"/>
        </w:numPr>
        <w:rPr>
          <w:ins w:id="125" w:author="Chris Xiao" w:date="2020-03-26T22:02:00Z"/>
          <w:rFonts w:ascii="Segoe UI Light" w:hAnsi="Segoe UI Light" w:cs="Segoe UI Light"/>
          <w:sz w:val="18"/>
          <w:szCs w:val="18"/>
          <w:rPrChange w:id="126" w:author="Chris Xiao" w:date="2020-03-26T22:02:00Z">
            <w:rPr>
              <w:ins w:id="127" w:author="Chris Xiao" w:date="2020-03-26T22:02:00Z"/>
            </w:rPr>
          </w:rPrChange>
        </w:rPr>
      </w:pPr>
      <w:ins w:id="128" w:author="Chris Xiao" w:date="2020-03-26T22:02:00Z">
        <w:r w:rsidRPr="00CB28AC">
          <w:rPr>
            <w:rFonts w:ascii="Segoe UI Light" w:hAnsi="Segoe UI Light" w:cs="Segoe UI Light"/>
            <w:sz w:val="18"/>
            <w:szCs w:val="18"/>
            <w:rPrChange w:id="129" w:author="Chris Xiao" w:date="2020-03-26T22:02:00Z">
              <w:rPr/>
            </w:rPrChange>
          </w:rPr>
          <w:t xml:space="preserve">No </w:t>
        </w:r>
      </w:ins>
    </w:p>
    <w:p w14:paraId="4E01E777" w14:textId="0FFF93F9" w:rsidR="00CB28AC" w:rsidRDefault="00CB28AC" w:rsidP="00CB28AC">
      <w:pPr>
        <w:pStyle w:val="ListParagraph"/>
        <w:numPr>
          <w:ilvl w:val="1"/>
          <w:numId w:val="10"/>
        </w:numPr>
        <w:rPr>
          <w:ins w:id="130" w:author="Chris Xiao" w:date="2020-03-26T22:02:00Z"/>
          <w:rFonts w:ascii="Segoe UI Light" w:hAnsi="Segoe UI Light" w:cs="Segoe UI Light"/>
          <w:sz w:val="18"/>
          <w:szCs w:val="18"/>
        </w:rPr>
      </w:pPr>
      <w:ins w:id="131" w:author="Chris Xiao" w:date="2020-03-26T22:02:00Z">
        <w:r w:rsidRPr="00CB28AC">
          <w:rPr>
            <w:rFonts w:ascii="Segoe UI Light" w:hAnsi="Segoe UI Light" w:cs="Segoe UI Light"/>
            <w:sz w:val="18"/>
            <w:szCs w:val="18"/>
            <w:rPrChange w:id="132" w:author="Chris Xiao" w:date="2020-03-26T22:02:00Z">
              <w:rPr/>
            </w:rPrChange>
          </w:rPr>
          <w:t xml:space="preserve">Prefer not to </w:t>
        </w:r>
      </w:ins>
      <w:ins w:id="133" w:author="Chris Xiao" w:date="2020-03-26T22:04:00Z">
        <w:r w:rsidR="00257BC8">
          <w:rPr>
            <w:rFonts w:ascii="Segoe UI Light" w:hAnsi="Segoe UI Light" w:cs="Segoe UI Light"/>
            <w:sz w:val="18"/>
            <w:szCs w:val="18"/>
          </w:rPr>
          <w:t>s</w:t>
        </w:r>
      </w:ins>
      <w:ins w:id="134" w:author="Chris Xiao" w:date="2020-03-26T22:02:00Z">
        <w:r w:rsidRPr="00CB28AC">
          <w:rPr>
            <w:rFonts w:ascii="Segoe UI Light" w:hAnsi="Segoe UI Light" w:cs="Segoe UI Light"/>
            <w:sz w:val="18"/>
            <w:szCs w:val="18"/>
            <w:rPrChange w:id="135" w:author="Chris Xiao" w:date="2020-03-26T22:02:00Z">
              <w:rPr/>
            </w:rPrChange>
          </w:rPr>
          <w:t>ay</w:t>
        </w:r>
      </w:ins>
    </w:p>
    <w:p w14:paraId="43494DDD" w14:textId="201EB4F1" w:rsidR="00257BC8" w:rsidRDefault="00257BC8" w:rsidP="00257BC8">
      <w:pPr>
        <w:pStyle w:val="ListParagraph"/>
        <w:numPr>
          <w:ilvl w:val="0"/>
          <w:numId w:val="10"/>
        </w:numPr>
        <w:rPr>
          <w:ins w:id="136" w:author="Chris Xiao" w:date="2020-03-26T22:03:00Z"/>
        </w:rPr>
      </w:pPr>
      <w:ins w:id="137" w:author="Chris Xiao" w:date="2020-03-26T22:03:00Z">
        <w:r>
          <w:t xml:space="preserve">Have you received a flu </w:t>
        </w:r>
      </w:ins>
      <w:ins w:id="138" w:author="Chris Xiao" w:date="2020-03-26T22:08:00Z">
        <w:r>
          <w:t>vaccine</w:t>
        </w:r>
      </w:ins>
      <w:ins w:id="139" w:author="Chris Xiao" w:date="2020-03-26T22:17:00Z">
        <w:r w:rsidR="00B666EF">
          <w:t xml:space="preserve"> in the last 6 months</w:t>
        </w:r>
      </w:ins>
      <w:ins w:id="140" w:author="Chris Xiao" w:date="2020-03-26T22:08:00Z">
        <w:r>
          <w:t>?</w:t>
        </w:r>
      </w:ins>
    </w:p>
    <w:p w14:paraId="4B8F0B89" w14:textId="3F900E5B" w:rsidR="00257BC8" w:rsidRPr="00257BC8" w:rsidRDefault="00257BC8" w:rsidP="00257BC8">
      <w:pPr>
        <w:pStyle w:val="ListParagraph"/>
        <w:numPr>
          <w:ilvl w:val="1"/>
          <w:numId w:val="10"/>
        </w:numPr>
        <w:rPr>
          <w:ins w:id="141" w:author="Chris Xiao" w:date="2020-03-26T22:03:00Z"/>
          <w:rFonts w:ascii="Segoe UI Light" w:hAnsi="Segoe UI Light" w:cs="Segoe UI Light"/>
          <w:sz w:val="18"/>
          <w:szCs w:val="18"/>
          <w:rPrChange w:id="142" w:author="Chris Xiao" w:date="2020-03-26T22:04:00Z">
            <w:rPr>
              <w:ins w:id="143" w:author="Chris Xiao" w:date="2020-03-26T22:03:00Z"/>
            </w:rPr>
          </w:rPrChange>
        </w:rPr>
      </w:pPr>
      <w:ins w:id="144" w:author="Chris Xiao" w:date="2020-03-26T22:03:00Z">
        <w:r w:rsidRPr="00257BC8">
          <w:rPr>
            <w:rFonts w:ascii="Segoe UI Light" w:hAnsi="Segoe UI Light" w:cs="Segoe UI Light"/>
            <w:sz w:val="18"/>
            <w:szCs w:val="18"/>
            <w:rPrChange w:id="145" w:author="Chris Xiao" w:date="2020-03-26T22:04:00Z">
              <w:rPr/>
            </w:rPrChange>
          </w:rPr>
          <w:t>Yes</w:t>
        </w:r>
      </w:ins>
    </w:p>
    <w:p w14:paraId="25BE891D" w14:textId="7AEDCEAD" w:rsidR="00257BC8" w:rsidRPr="00257BC8" w:rsidRDefault="00257BC8" w:rsidP="00257BC8">
      <w:pPr>
        <w:pStyle w:val="ListParagraph"/>
        <w:numPr>
          <w:ilvl w:val="1"/>
          <w:numId w:val="10"/>
        </w:numPr>
        <w:rPr>
          <w:ins w:id="146" w:author="Chris Xiao" w:date="2020-03-26T22:03:00Z"/>
          <w:rFonts w:ascii="Segoe UI Light" w:hAnsi="Segoe UI Light" w:cs="Segoe UI Light"/>
          <w:sz w:val="18"/>
          <w:szCs w:val="18"/>
          <w:rPrChange w:id="147" w:author="Chris Xiao" w:date="2020-03-26T22:04:00Z">
            <w:rPr>
              <w:ins w:id="148" w:author="Chris Xiao" w:date="2020-03-26T22:03:00Z"/>
            </w:rPr>
          </w:rPrChange>
        </w:rPr>
      </w:pPr>
      <w:ins w:id="149" w:author="Chris Xiao" w:date="2020-03-26T22:03:00Z">
        <w:r w:rsidRPr="00257BC8">
          <w:rPr>
            <w:rFonts w:ascii="Segoe UI Light" w:hAnsi="Segoe UI Light" w:cs="Segoe UI Light"/>
            <w:sz w:val="18"/>
            <w:szCs w:val="18"/>
            <w:rPrChange w:id="150" w:author="Chris Xiao" w:date="2020-03-26T22:04:00Z">
              <w:rPr/>
            </w:rPrChange>
          </w:rPr>
          <w:t>No</w:t>
        </w:r>
      </w:ins>
    </w:p>
    <w:p w14:paraId="101EC095" w14:textId="64FB0E32" w:rsidR="00257BC8" w:rsidRPr="00257BC8" w:rsidRDefault="00257BC8">
      <w:pPr>
        <w:pStyle w:val="ListParagraph"/>
        <w:numPr>
          <w:ilvl w:val="1"/>
          <w:numId w:val="10"/>
        </w:numPr>
        <w:rPr>
          <w:ins w:id="151" w:author="Chris Xiao" w:date="2020-03-26T22:03:00Z"/>
          <w:rFonts w:ascii="Segoe UI Light" w:hAnsi="Segoe UI Light" w:cs="Segoe UI Light"/>
          <w:sz w:val="18"/>
          <w:szCs w:val="18"/>
          <w:rPrChange w:id="152" w:author="Chris Xiao" w:date="2020-03-26T22:04:00Z">
            <w:rPr>
              <w:ins w:id="153" w:author="Chris Xiao" w:date="2020-03-26T22:03:00Z"/>
            </w:rPr>
          </w:rPrChange>
        </w:rPr>
        <w:pPrChange w:id="154" w:author="Chris Xiao" w:date="2020-03-26T22:03:00Z">
          <w:pPr>
            <w:pStyle w:val="ListParagraph"/>
            <w:numPr>
              <w:numId w:val="10"/>
            </w:numPr>
            <w:ind w:hanging="360"/>
          </w:pPr>
        </w:pPrChange>
      </w:pPr>
      <w:ins w:id="155" w:author="Chris Xiao" w:date="2020-03-26T22:04:00Z">
        <w:r w:rsidRPr="00257BC8">
          <w:rPr>
            <w:rFonts w:ascii="Segoe UI Light" w:hAnsi="Segoe UI Light" w:cs="Segoe UI Light"/>
            <w:sz w:val="18"/>
            <w:szCs w:val="18"/>
            <w:rPrChange w:id="156" w:author="Chris Xiao" w:date="2020-03-26T22:04:00Z">
              <w:rPr/>
            </w:rPrChange>
          </w:rPr>
          <w:t>Prefer not to say</w:t>
        </w:r>
      </w:ins>
    </w:p>
    <w:p w14:paraId="02DC354F" w14:textId="2018E5A8" w:rsidR="00257BC8" w:rsidRDefault="00257BC8" w:rsidP="00257BC8">
      <w:pPr>
        <w:pStyle w:val="ListParagraph"/>
        <w:numPr>
          <w:ilvl w:val="0"/>
          <w:numId w:val="10"/>
        </w:numPr>
        <w:rPr>
          <w:ins w:id="157" w:author="Chris Xiao" w:date="2020-03-26T22:07:00Z"/>
        </w:rPr>
      </w:pPr>
      <w:ins w:id="158" w:author="Chris Xiao" w:date="2020-03-26T22:02:00Z">
        <w:r w:rsidRPr="00257BC8">
          <w:rPr>
            <w:rPrChange w:id="159" w:author="Chris Xiao" w:date="2020-03-26T22:06:00Z">
              <w:rPr>
                <w:rFonts w:ascii="Segoe UI Light" w:hAnsi="Segoe UI Light" w:cs="Segoe UI Light"/>
                <w:sz w:val="18"/>
                <w:szCs w:val="18"/>
              </w:rPr>
            </w:rPrChange>
          </w:rPr>
          <w:t>Have you been tested for COVID-19</w:t>
        </w:r>
      </w:ins>
    </w:p>
    <w:p w14:paraId="762F1480" w14:textId="397FF9D6" w:rsidR="00257BC8" w:rsidRPr="00257BC8" w:rsidRDefault="3F27FE9B" w:rsidP="00257BC8">
      <w:pPr>
        <w:pStyle w:val="ListParagraph"/>
        <w:numPr>
          <w:ilvl w:val="1"/>
          <w:numId w:val="10"/>
        </w:numPr>
        <w:rPr>
          <w:ins w:id="160" w:author="Chris Xiao" w:date="2020-03-26T22:08:00Z"/>
          <w:rFonts w:ascii="Segoe UI Light" w:hAnsi="Segoe UI Light" w:cs="Segoe UI Light"/>
          <w:sz w:val="18"/>
          <w:szCs w:val="18"/>
          <w:rPrChange w:id="161" w:author="Chris Xiao" w:date="2020-03-26T22:08:00Z">
            <w:rPr>
              <w:ins w:id="162" w:author="Chris Xiao" w:date="2020-03-26T22:08:00Z"/>
            </w:rPr>
          </w:rPrChange>
        </w:rPr>
      </w:pPr>
      <w:ins w:id="163" w:author="Chris Xiao" w:date="2020-03-26T22:08:00Z">
        <w:r w:rsidRPr="3F27FE9B">
          <w:rPr>
            <w:rFonts w:ascii="Segoe UI Light" w:hAnsi="Segoe UI Light" w:cs="Segoe UI Light"/>
            <w:sz w:val="18"/>
            <w:szCs w:val="18"/>
            <w:rPrChange w:id="164" w:author="Chris Xiao" w:date="2020-03-26T22:08:00Z">
              <w:rPr/>
            </w:rPrChange>
          </w:rPr>
          <w:t>Yes</w:t>
        </w:r>
      </w:ins>
      <w:ins w:id="165" w:author="Chris Xiao" w:date="2020-03-26T22:17:00Z">
        <w:r w:rsidRPr="3F27FE9B">
          <w:rPr>
            <w:rFonts w:ascii="Segoe UI Light" w:hAnsi="Segoe UI Light" w:cs="Segoe UI Light"/>
            <w:sz w:val="18"/>
            <w:szCs w:val="18"/>
          </w:rPr>
          <w:t xml:space="preserve"> </w:t>
        </w:r>
      </w:ins>
      <w:ins w:id="166" w:author="Chris Xiao" w:date="2020-03-26T22:18:00Z">
        <w:r w:rsidRPr="3F27FE9B">
          <w:rPr>
            <w:rFonts w:ascii="Segoe UI Light" w:hAnsi="Segoe UI Light" w:cs="Segoe UI Light"/>
            <w:sz w:val="18"/>
            <w:szCs w:val="18"/>
          </w:rPr>
          <w:t>&lt;</w:t>
        </w:r>
        <w:r w:rsidRPr="3F27FE9B">
          <w:rPr>
            <w:rFonts w:ascii="Segoe UI Light" w:hAnsi="Segoe UI Light" w:cs="Segoe UI Light"/>
            <w:color w:val="0070C0"/>
            <w:sz w:val="18"/>
            <w:szCs w:val="18"/>
            <w:rPrChange w:id="167" w:author="Chris Xiao" w:date="2020-03-26T22:19:00Z">
              <w:rPr>
                <w:rFonts w:ascii="Segoe UI Light" w:hAnsi="Segoe UI Light" w:cs="Segoe UI Light"/>
                <w:sz w:val="18"/>
                <w:szCs w:val="18"/>
              </w:rPr>
            </w:rPrChange>
          </w:rPr>
          <w:t>if checked, ask date of the last test</w:t>
        </w:r>
      </w:ins>
      <w:ins w:id="168" w:author="Chris Xiao" w:date="2020-03-26T22:19:00Z">
        <w:r w:rsidRPr="3F27FE9B">
          <w:rPr>
            <w:rFonts w:ascii="Segoe UI Light" w:hAnsi="Segoe UI Light" w:cs="Segoe UI Light"/>
            <w:color w:val="0070C0"/>
            <w:sz w:val="18"/>
            <w:szCs w:val="18"/>
          </w:rPr>
          <w:t xml:space="preserve">. And result – Positive, Negative, </w:t>
        </w:r>
      </w:ins>
      <w:r w:rsidRPr="3F27FE9B">
        <w:rPr>
          <w:rFonts w:ascii="Segoe UI Light" w:hAnsi="Segoe UI Light" w:cs="Segoe UI Light"/>
          <w:color w:val="0070C0"/>
          <w:sz w:val="18"/>
          <w:szCs w:val="18"/>
        </w:rPr>
        <w:t xml:space="preserve">Pending, Inclusive, </w:t>
      </w:r>
      <w:ins w:id="169" w:author="Chris Xiao" w:date="2020-03-26T22:19:00Z">
        <w:r w:rsidRPr="3F27FE9B">
          <w:rPr>
            <w:rFonts w:ascii="Segoe UI Light" w:hAnsi="Segoe UI Light" w:cs="Segoe UI Light"/>
            <w:color w:val="0070C0"/>
            <w:sz w:val="18"/>
            <w:szCs w:val="18"/>
          </w:rPr>
          <w:t>prefer not to say&gt;</w:t>
        </w:r>
      </w:ins>
    </w:p>
    <w:p w14:paraId="0DA69930" w14:textId="4C1D78A6" w:rsidR="00257BC8" w:rsidRPr="00257BC8" w:rsidRDefault="3F27FE9B">
      <w:pPr>
        <w:pStyle w:val="ListParagraph"/>
        <w:numPr>
          <w:ilvl w:val="1"/>
          <w:numId w:val="10"/>
        </w:numPr>
        <w:rPr>
          <w:ins w:id="170" w:author="Chris Xiao" w:date="2020-03-26T22:06:00Z"/>
          <w:rFonts w:ascii="Segoe UI Light" w:hAnsi="Segoe UI Light" w:cs="Segoe UI Light"/>
          <w:sz w:val="18"/>
          <w:szCs w:val="18"/>
          <w:rPrChange w:id="171" w:author="Chris Xiao" w:date="2020-03-26T22:08:00Z">
            <w:rPr>
              <w:ins w:id="172" w:author="Chris Xiao" w:date="2020-03-26T22:06:00Z"/>
            </w:rPr>
          </w:rPrChange>
        </w:rPr>
        <w:pPrChange w:id="173" w:author="Chris Xiao" w:date="2020-03-26T22:06:00Z">
          <w:pPr/>
        </w:pPrChange>
      </w:pPr>
      <w:ins w:id="174" w:author="Chris Xiao" w:date="2020-03-26T22:08:00Z">
        <w:r w:rsidRPr="3F27FE9B">
          <w:rPr>
            <w:rFonts w:ascii="Segoe UI Light" w:hAnsi="Segoe UI Light" w:cs="Segoe UI Light"/>
            <w:sz w:val="18"/>
            <w:szCs w:val="18"/>
            <w:rPrChange w:id="175" w:author="Chris Xiao" w:date="2020-03-26T22:08:00Z">
              <w:rPr/>
            </w:rPrChange>
          </w:rPr>
          <w:t>No</w:t>
        </w:r>
      </w:ins>
    </w:p>
    <w:p w14:paraId="7B2AA47F" w14:textId="1B52C65E" w:rsidR="3F27FE9B" w:rsidRDefault="61089984" w:rsidP="3F27FE9B">
      <w:pPr>
        <w:pStyle w:val="ListParagraph"/>
        <w:numPr>
          <w:ilvl w:val="0"/>
          <w:numId w:val="10"/>
        </w:numPr>
      </w:pPr>
      <w:ins w:id="176" w:author="Guest User" w:date="2020-03-28T01:04:00Z">
        <w:r>
          <w:t>Do you have any of the following conditions?</w:t>
        </w:r>
      </w:ins>
      <w:r>
        <w:t>&lt;add question about medical conditions/background&gt;</w:t>
      </w:r>
    </w:p>
    <w:p w14:paraId="01F8210A" w14:textId="5B3B6A9C" w:rsidR="3F27FE9B" w:rsidRDefault="61089984" w:rsidP="61089984">
      <w:pPr>
        <w:pStyle w:val="ListParagraph"/>
        <w:numPr>
          <w:ilvl w:val="1"/>
          <w:numId w:val="10"/>
        </w:numPr>
        <w:rPr>
          <w:rFonts w:eastAsiaTheme="minorEastAsia"/>
          <w:sz w:val="18"/>
          <w:szCs w:val="18"/>
        </w:rPr>
      </w:pPr>
      <w:r w:rsidRPr="61089984">
        <w:rPr>
          <w:sz w:val="18"/>
          <w:szCs w:val="18"/>
        </w:rPr>
        <w:t>Diabetes</w:t>
      </w:r>
    </w:p>
    <w:p w14:paraId="4CB4BB02" w14:textId="2C929914" w:rsidR="61089984" w:rsidRDefault="61089984" w:rsidP="61089984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61089984">
        <w:rPr>
          <w:sz w:val="18"/>
          <w:szCs w:val="18"/>
        </w:rPr>
        <w:t>Cancer</w:t>
      </w:r>
    </w:p>
    <w:p w14:paraId="014E7AC5" w14:textId="0BAABE4E" w:rsidR="61089984" w:rsidRDefault="61089984" w:rsidP="61089984">
      <w:pPr>
        <w:pStyle w:val="ListParagraph"/>
        <w:numPr>
          <w:ilvl w:val="1"/>
          <w:numId w:val="10"/>
        </w:numPr>
        <w:rPr>
          <w:ins w:id="177" w:author="Guest User" w:date="2020-03-28T01:04:00Z"/>
          <w:sz w:val="18"/>
          <w:szCs w:val="18"/>
        </w:rPr>
      </w:pPr>
      <w:r w:rsidRPr="61089984">
        <w:rPr>
          <w:sz w:val="18"/>
          <w:szCs w:val="18"/>
        </w:rPr>
        <w:t>Pregnancy</w:t>
      </w:r>
    </w:p>
    <w:p w14:paraId="646E671C" w14:textId="478A6E2B" w:rsidR="61089984" w:rsidRDefault="61089984" w:rsidP="61089984">
      <w:pPr>
        <w:pStyle w:val="ListParagraph"/>
        <w:numPr>
          <w:ilvl w:val="1"/>
          <w:numId w:val="10"/>
        </w:numPr>
        <w:rPr>
          <w:ins w:id="178" w:author="Guest User" w:date="2020-03-28T01:06:00Z"/>
          <w:sz w:val="18"/>
          <w:szCs w:val="18"/>
        </w:rPr>
      </w:pPr>
      <w:ins w:id="179" w:author="Guest User" w:date="2020-03-28T01:04:00Z">
        <w:r w:rsidRPr="61089984">
          <w:rPr>
            <w:sz w:val="18"/>
            <w:szCs w:val="18"/>
          </w:rPr>
          <w:t>Asthma or chronic lung disease</w:t>
        </w:r>
      </w:ins>
    </w:p>
    <w:p w14:paraId="5CD3ED02" w14:textId="05509370" w:rsidR="61089984" w:rsidRDefault="61089984" w:rsidP="61089984">
      <w:pPr>
        <w:pStyle w:val="ListParagraph"/>
        <w:numPr>
          <w:ilvl w:val="1"/>
          <w:numId w:val="10"/>
        </w:numPr>
        <w:rPr>
          <w:ins w:id="180" w:author="Guest User" w:date="2020-03-28T01:05:00Z"/>
          <w:sz w:val="18"/>
          <w:szCs w:val="18"/>
        </w:rPr>
      </w:pPr>
      <w:ins w:id="181" w:author="Guest User" w:date="2020-03-28T01:06:00Z">
        <w:r w:rsidRPr="61089984">
          <w:rPr>
            <w:sz w:val="18"/>
            <w:szCs w:val="18"/>
          </w:rPr>
          <w:t xml:space="preserve">Heart, kidney, or liver </w:t>
        </w:r>
      </w:ins>
      <w:ins w:id="182" w:author="Guest User" w:date="2020-03-28T01:07:00Z">
        <w:r w:rsidRPr="61089984">
          <w:rPr>
            <w:sz w:val="18"/>
            <w:szCs w:val="18"/>
          </w:rPr>
          <w:t>conditions</w:t>
        </w:r>
      </w:ins>
    </w:p>
    <w:p w14:paraId="21B3881E" w14:textId="1E696B55" w:rsidR="61089984" w:rsidRDefault="61089984" w:rsidP="61089984">
      <w:pPr>
        <w:pStyle w:val="ListParagraph"/>
        <w:numPr>
          <w:ilvl w:val="1"/>
          <w:numId w:val="10"/>
        </w:numPr>
        <w:rPr>
          <w:ins w:id="183" w:author="Guest User" w:date="2020-03-28T01:05:00Z"/>
          <w:sz w:val="18"/>
          <w:szCs w:val="18"/>
        </w:rPr>
      </w:pPr>
      <w:ins w:id="184" w:author="Guest User" w:date="2020-03-28T01:06:00Z">
        <w:r w:rsidRPr="61089984">
          <w:rPr>
            <w:sz w:val="18"/>
            <w:szCs w:val="18"/>
          </w:rPr>
          <w:t>Weakened immune system</w:t>
        </w:r>
      </w:ins>
    </w:p>
    <w:p w14:paraId="4AAD0152" w14:textId="216EA29D" w:rsidR="61089984" w:rsidRDefault="61089984" w:rsidP="61089984">
      <w:pPr>
        <w:pStyle w:val="ListParagraph"/>
        <w:numPr>
          <w:ilvl w:val="1"/>
          <w:numId w:val="10"/>
        </w:numPr>
        <w:rPr>
          <w:sz w:val="18"/>
          <w:szCs w:val="18"/>
        </w:rPr>
      </w:pPr>
      <w:ins w:id="185" w:author="Guest User" w:date="2020-03-28T01:05:00Z">
        <w:r w:rsidRPr="61089984">
          <w:rPr>
            <w:sz w:val="18"/>
            <w:szCs w:val="18"/>
          </w:rPr>
          <w:t xml:space="preserve">None of these </w:t>
        </w:r>
      </w:ins>
    </w:p>
    <w:p w14:paraId="5FDEBDDC" w14:textId="32404690" w:rsidR="00257BC8" w:rsidRDefault="61089984" w:rsidP="00257BC8">
      <w:pPr>
        <w:pStyle w:val="ListParagraph"/>
        <w:numPr>
          <w:ilvl w:val="0"/>
          <w:numId w:val="10"/>
        </w:numPr>
        <w:rPr>
          <w:ins w:id="186" w:author="Chris Xiao" w:date="2020-03-26T22:06:00Z"/>
        </w:rPr>
      </w:pPr>
      <w:ins w:id="187" w:author="Chris Xiao" w:date="2020-03-26T22:06:00Z">
        <w:r w:rsidRPr="61089984">
          <w:rPr>
            <w:rPrChange w:id="188" w:author="Chris Xiao" w:date="2020-03-26T22:06:00Z">
              <w:rPr>
                <w:rFonts w:ascii="Segoe UI Light" w:hAnsi="Segoe UI Light" w:cs="Segoe UI Light"/>
                <w:sz w:val="18"/>
                <w:szCs w:val="18"/>
              </w:rPr>
            </w:rPrChange>
          </w:rPr>
          <w:t>Do you have any of the following symptoms</w:t>
        </w:r>
      </w:ins>
      <w:ins w:id="189" w:author="Guest User" w:date="2020-03-28T01:07:00Z">
        <w:r>
          <w:t>?</w:t>
        </w:r>
      </w:ins>
    </w:p>
    <w:p w14:paraId="63120026" w14:textId="654C7FD0" w:rsidR="00257BC8" w:rsidRDefault="00257BC8" w:rsidP="00257BC8">
      <w:pPr>
        <w:pStyle w:val="ListParagraph"/>
        <w:numPr>
          <w:ilvl w:val="1"/>
          <w:numId w:val="10"/>
        </w:numPr>
        <w:rPr>
          <w:ins w:id="190" w:author="Chris Xiao" w:date="2020-03-26T22:10:00Z"/>
          <w:rFonts w:asciiTheme="majorHAnsi" w:hAnsiTheme="majorHAnsi" w:cstheme="majorHAnsi"/>
          <w:sz w:val="18"/>
          <w:szCs w:val="18"/>
        </w:rPr>
      </w:pPr>
      <w:ins w:id="191" w:author="Chris Xiao" w:date="2020-03-26T22:06:00Z">
        <w:r w:rsidRPr="00257BC8">
          <w:rPr>
            <w:rFonts w:asciiTheme="majorHAnsi" w:hAnsiTheme="majorHAnsi" w:cstheme="majorHAnsi"/>
            <w:sz w:val="18"/>
            <w:szCs w:val="18"/>
            <w:rPrChange w:id="192" w:author="Chris Xiao" w:date="2020-03-26T22:07:00Z">
              <w:rPr/>
            </w:rPrChange>
          </w:rPr>
          <w:t>Fever</w:t>
        </w:r>
      </w:ins>
      <w:ins w:id="193" w:author="Chris Xiao" w:date="2020-03-26T22:16:00Z">
        <w:r w:rsidR="00B666EF">
          <w:rPr>
            <w:rFonts w:asciiTheme="majorHAnsi" w:hAnsiTheme="majorHAnsi" w:cstheme="majorHAnsi"/>
            <w:sz w:val="18"/>
            <w:szCs w:val="18"/>
          </w:rPr>
          <w:t xml:space="preserve"> </w:t>
        </w:r>
        <w:r w:rsidR="00B666EF" w:rsidRPr="00B666EF">
          <w:rPr>
            <w:rFonts w:asciiTheme="majorHAnsi" w:hAnsiTheme="majorHAnsi" w:cstheme="majorHAnsi"/>
            <w:color w:val="0070C0"/>
            <w:sz w:val="18"/>
            <w:szCs w:val="18"/>
            <w:rPrChange w:id="194" w:author="Chris Xiao" w:date="2020-03-26T22:17:00Z">
              <w:rPr>
                <w:rFonts w:asciiTheme="majorHAnsi" w:hAnsiTheme="majorHAnsi" w:cstheme="majorHAnsi"/>
                <w:sz w:val="18"/>
                <w:szCs w:val="18"/>
              </w:rPr>
            </w:rPrChange>
          </w:rPr>
          <w:t>&lt;if checked, ask the highest temperature&gt;</w:t>
        </w:r>
      </w:ins>
    </w:p>
    <w:p w14:paraId="400C6444" w14:textId="32A083CD" w:rsidR="00257BC8" w:rsidRDefault="00257BC8" w:rsidP="00257BC8">
      <w:pPr>
        <w:pStyle w:val="ListParagraph"/>
        <w:numPr>
          <w:ilvl w:val="1"/>
          <w:numId w:val="10"/>
        </w:numPr>
        <w:rPr>
          <w:ins w:id="195" w:author="Chris Xiao" w:date="2020-03-26T22:12:00Z"/>
          <w:rFonts w:asciiTheme="majorHAnsi" w:hAnsiTheme="majorHAnsi" w:cstheme="majorHAnsi"/>
          <w:sz w:val="18"/>
          <w:szCs w:val="18"/>
        </w:rPr>
      </w:pPr>
      <w:ins w:id="196" w:author="Chris Xiao" w:date="2020-03-26T22:12:00Z">
        <w:r>
          <w:rPr>
            <w:rFonts w:asciiTheme="majorHAnsi" w:hAnsiTheme="majorHAnsi" w:cstheme="majorHAnsi"/>
            <w:sz w:val="18"/>
            <w:szCs w:val="18"/>
          </w:rPr>
          <w:t>New or worsening cough</w:t>
        </w:r>
      </w:ins>
    </w:p>
    <w:p w14:paraId="2BD48930" w14:textId="0478BFB5" w:rsidR="00B666EF" w:rsidRDefault="00B666EF" w:rsidP="00257BC8">
      <w:pPr>
        <w:pStyle w:val="ListParagraph"/>
        <w:numPr>
          <w:ilvl w:val="1"/>
          <w:numId w:val="10"/>
        </w:numPr>
        <w:rPr>
          <w:ins w:id="197" w:author="Chris Xiao" w:date="2020-03-26T22:13:00Z"/>
          <w:rFonts w:asciiTheme="majorHAnsi" w:hAnsiTheme="majorHAnsi" w:cstheme="majorHAnsi"/>
          <w:sz w:val="18"/>
          <w:szCs w:val="18"/>
        </w:rPr>
      </w:pPr>
      <w:ins w:id="198" w:author="Chris Xiao" w:date="2020-03-26T22:13:00Z">
        <w:r>
          <w:rPr>
            <w:rFonts w:asciiTheme="majorHAnsi" w:hAnsiTheme="majorHAnsi" w:cstheme="majorHAnsi"/>
            <w:sz w:val="18"/>
            <w:szCs w:val="18"/>
          </w:rPr>
          <w:t>Muscle or body aches</w:t>
        </w:r>
      </w:ins>
    </w:p>
    <w:p w14:paraId="275F3C73" w14:textId="269C4A95" w:rsidR="00B666EF" w:rsidRDefault="00B666EF" w:rsidP="00257BC8">
      <w:pPr>
        <w:pStyle w:val="ListParagraph"/>
        <w:numPr>
          <w:ilvl w:val="1"/>
          <w:numId w:val="10"/>
        </w:numPr>
        <w:rPr>
          <w:ins w:id="199" w:author="Chris Xiao" w:date="2020-03-26T22:14:00Z"/>
          <w:rFonts w:asciiTheme="majorHAnsi" w:hAnsiTheme="majorHAnsi" w:cstheme="majorHAnsi"/>
          <w:sz w:val="18"/>
          <w:szCs w:val="18"/>
        </w:rPr>
      </w:pPr>
      <w:ins w:id="200" w:author="Chris Xiao" w:date="2020-03-26T22:13:00Z">
        <w:r>
          <w:rPr>
            <w:rFonts w:asciiTheme="majorHAnsi" w:hAnsiTheme="majorHAnsi" w:cstheme="majorHAnsi"/>
            <w:sz w:val="18"/>
            <w:szCs w:val="18"/>
          </w:rPr>
          <w:t>Shortness of breath</w:t>
        </w:r>
      </w:ins>
    </w:p>
    <w:p w14:paraId="54E60D0B" w14:textId="4F450D47" w:rsidR="00B666EF" w:rsidRDefault="00B666EF" w:rsidP="00257BC8">
      <w:pPr>
        <w:pStyle w:val="ListParagraph"/>
        <w:numPr>
          <w:ilvl w:val="1"/>
          <w:numId w:val="10"/>
        </w:numPr>
        <w:rPr>
          <w:ins w:id="201" w:author="Chris Xiao" w:date="2020-03-26T22:13:00Z"/>
          <w:rFonts w:asciiTheme="majorHAnsi" w:hAnsiTheme="majorHAnsi" w:cstheme="majorHAnsi"/>
          <w:sz w:val="18"/>
          <w:szCs w:val="18"/>
        </w:rPr>
      </w:pPr>
      <w:ins w:id="202" w:author="Chris Xiao" w:date="2020-03-26T22:14:00Z">
        <w:r w:rsidRPr="00B666EF">
          <w:rPr>
            <w:rFonts w:asciiTheme="majorHAnsi" w:hAnsiTheme="majorHAnsi" w:cstheme="majorHAnsi"/>
            <w:sz w:val="18"/>
            <w:szCs w:val="18"/>
          </w:rPr>
          <w:t>Sore throat or itchy/scratchy throat</w:t>
        </w:r>
      </w:ins>
    </w:p>
    <w:p w14:paraId="227EB68B" w14:textId="2ABDDB12" w:rsidR="00B666EF" w:rsidRPr="00B666EF" w:rsidRDefault="00B666EF">
      <w:pPr>
        <w:pStyle w:val="ListParagraph"/>
        <w:numPr>
          <w:ilvl w:val="1"/>
          <w:numId w:val="10"/>
        </w:numPr>
        <w:rPr>
          <w:ins w:id="203" w:author="Chris Xiao" w:date="2020-03-26T22:13:00Z"/>
          <w:rFonts w:asciiTheme="majorHAnsi" w:hAnsiTheme="majorHAnsi" w:cstheme="majorHAnsi"/>
          <w:sz w:val="18"/>
          <w:szCs w:val="18"/>
          <w:rPrChange w:id="204" w:author="Chris Xiao" w:date="2020-03-26T22:13:00Z">
            <w:rPr>
              <w:ins w:id="205" w:author="Chris Xiao" w:date="2020-03-26T22:13:00Z"/>
            </w:rPr>
          </w:rPrChange>
        </w:rPr>
      </w:pPr>
      <w:ins w:id="206" w:author="Chris Xiao" w:date="2020-03-26T22:13:00Z">
        <w:r>
          <w:rPr>
            <w:rFonts w:asciiTheme="majorHAnsi" w:hAnsiTheme="majorHAnsi" w:cstheme="majorHAnsi"/>
            <w:sz w:val="18"/>
            <w:szCs w:val="18"/>
          </w:rPr>
          <w:t>Feeling more tired than usual</w:t>
        </w:r>
      </w:ins>
    </w:p>
    <w:p w14:paraId="76BB2641" w14:textId="5A95B051" w:rsidR="00257BC8" w:rsidRDefault="00257BC8" w:rsidP="00257BC8">
      <w:pPr>
        <w:pStyle w:val="ListParagraph"/>
        <w:numPr>
          <w:ilvl w:val="1"/>
          <w:numId w:val="10"/>
        </w:numPr>
        <w:rPr>
          <w:ins w:id="207" w:author="Chris Xiao" w:date="2020-03-26T22:14:00Z"/>
          <w:rFonts w:asciiTheme="majorHAnsi" w:hAnsiTheme="majorHAnsi" w:cstheme="majorHAnsi"/>
          <w:sz w:val="18"/>
          <w:szCs w:val="18"/>
        </w:rPr>
      </w:pPr>
      <w:ins w:id="208" w:author="Chris Xiao" w:date="2020-03-26T22:11:00Z">
        <w:r w:rsidRPr="00257BC8">
          <w:rPr>
            <w:rFonts w:asciiTheme="majorHAnsi" w:hAnsiTheme="majorHAnsi" w:cstheme="majorHAnsi"/>
            <w:sz w:val="18"/>
            <w:szCs w:val="18"/>
          </w:rPr>
          <w:t>Chills</w:t>
        </w:r>
      </w:ins>
      <w:ins w:id="209" w:author="Chris Xiao" w:date="2020-03-26T22:13:00Z">
        <w:r w:rsidR="00B666EF" w:rsidRPr="00B666EF">
          <w:t xml:space="preserve"> </w:t>
        </w:r>
        <w:r w:rsidR="00B666EF" w:rsidRPr="00B666EF">
          <w:rPr>
            <w:rFonts w:asciiTheme="majorHAnsi" w:hAnsiTheme="majorHAnsi" w:cstheme="majorHAnsi"/>
            <w:sz w:val="18"/>
            <w:szCs w:val="18"/>
          </w:rPr>
          <w:t>or shivering</w:t>
        </w:r>
        <w:r w:rsidR="00B666EF">
          <w:rPr>
            <w:rFonts w:asciiTheme="majorHAnsi" w:hAnsiTheme="majorHAnsi" w:cstheme="majorHAnsi"/>
            <w:sz w:val="18"/>
            <w:szCs w:val="18"/>
          </w:rPr>
          <w:t xml:space="preserve"> </w:t>
        </w:r>
      </w:ins>
    </w:p>
    <w:p w14:paraId="3B99E6D2" w14:textId="53792993" w:rsidR="00B666EF" w:rsidRPr="00257BC8" w:rsidRDefault="00B666EF" w:rsidP="00257BC8">
      <w:pPr>
        <w:pStyle w:val="ListParagraph"/>
        <w:numPr>
          <w:ilvl w:val="1"/>
          <w:numId w:val="10"/>
        </w:numPr>
        <w:rPr>
          <w:ins w:id="210" w:author="Chris Xiao" w:date="2020-03-26T22:11:00Z"/>
          <w:rFonts w:asciiTheme="majorHAnsi" w:hAnsiTheme="majorHAnsi" w:cstheme="majorHAnsi"/>
          <w:sz w:val="18"/>
          <w:szCs w:val="18"/>
        </w:rPr>
      </w:pPr>
      <w:ins w:id="211" w:author="Chris Xiao" w:date="2020-03-26T22:14:00Z">
        <w:r w:rsidRPr="00B666EF">
          <w:rPr>
            <w:rFonts w:asciiTheme="majorHAnsi" w:hAnsiTheme="majorHAnsi" w:cstheme="majorHAnsi"/>
            <w:sz w:val="18"/>
            <w:szCs w:val="18"/>
          </w:rPr>
          <w:t>Runny/stuffy nose or sneezing</w:t>
        </w:r>
      </w:ins>
    </w:p>
    <w:p w14:paraId="3448B060" w14:textId="77777777" w:rsidR="00257BC8" w:rsidRPr="00257BC8" w:rsidRDefault="00257BC8" w:rsidP="00257BC8">
      <w:pPr>
        <w:pStyle w:val="ListParagraph"/>
        <w:numPr>
          <w:ilvl w:val="1"/>
          <w:numId w:val="10"/>
        </w:numPr>
        <w:rPr>
          <w:ins w:id="212" w:author="Chris Xiao" w:date="2020-03-26T22:11:00Z"/>
          <w:rFonts w:asciiTheme="majorHAnsi" w:hAnsiTheme="majorHAnsi" w:cstheme="majorHAnsi"/>
          <w:sz w:val="18"/>
          <w:szCs w:val="18"/>
        </w:rPr>
      </w:pPr>
      <w:ins w:id="213" w:author="Chris Xiao" w:date="2020-03-26T22:11:00Z">
        <w:r w:rsidRPr="00257BC8">
          <w:rPr>
            <w:rFonts w:asciiTheme="majorHAnsi" w:hAnsiTheme="majorHAnsi" w:cstheme="majorHAnsi"/>
            <w:sz w:val="18"/>
            <w:szCs w:val="18"/>
          </w:rPr>
          <w:t>Nausea or Vomiting</w:t>
        </w:r>
      </w:ins>
    </w:p>
    <w:p w14:paraId="63A32C0A" w14:textId="77777777" w:rsidR="00257BC8" w:rsidRPr="00257BC8" w:rsidRDefault="00257BC8" w:rsidP="00257BC8">
      <w:pPr>
        <w:pStyle w:val="ListParagraph"/>
        <w:numPr>
          <w:ilvl w:val="1"/>
          <w:numId w:val="10"/>
        </w:numPr>
        <w:rPr>
          <w:ins w:id="214" w:author="Chris Xiao" w:date="2020-03-26T22:11:00Z"/>
          <w:rFonts w:asciiTheme="majorHAnsi" w:hAnsiTheme="majorHAnsi" w:cstheme="majorHAnsi"/>
          <w:sz w:val="18"/>
          <w:szCs w:val="18"/>
        </w:rPr>
      </w:pPr>
      <w:ins w:id="215" w:author="Chris Xiao" w:date="2020-03-26T22:11:00Z">
        <w:r w:rsidRPr="00257BC8">
          <w:rPr>
            <w:rFonts w:asciiTheme="majorHAnsi" w:hAnsiTheme="majorHAnsi" w:cstheme="majorHAnsi"/>
            <w:sz w:val="18"/>
            <w:szCs w:val="18"/>
          </w:rPr>
          <w:t xml:space="preserve">Headache </w:t>
        </w:r>
      </w:ins>
    </w:p>
    <w:p w14:paraId="05DD5B52" w14:textId="77777777" w:rsidR="00257BC8" w:rsidRPr="00257BC8" w:rsidRDefault="00257BC8" w:rsidP="00257BC8">
      <w:pPr>
        <w:pStyle w:val="ListParagraph"/>
        <w:numPr>
          <w:ilvl w:val="1"/>
          <w:numId w:val="10"/>
        </w:numPr>
        <w:rPr>
          <w:ins w:id="216" w:author="Chris Xiao" w:date="2020-03-26T22:11:00Z"/>
          <w:rFonts w:asciiTheme="majorHAnsi" w:hAnsiTheme="majorHAnsi" w:cstheme="majorHAnsi"/>
          <w:sz w:val="18"/>
          <w:szCs w:val="18"/>
        </w:rPr>
      </w:pPr>
      <w:ins w:id="217" w:author="Chris Xiao" w:date="2020-03-26T22:11:00Z">
        <w:r w:rsidRPr="00257BC8">
          <w:rPr>
            <w:rFonts w:asciiTheme="majorHAnsi" w:hAnsiTheme="majorHAnsi" w:cstheme="majorHAnsi"/>
            <w:sz w:val="18"/>
            <w:szCs w:val="18"/>
          </w:rPr>
          <w:t>Abdominal pain</w:t>
        </w:r>
      </w:ins>
    </w:p>
    <w:p w14:paraId="6DC489AA" w14:textId="42D02D46" w:rsidR="00257BC8" w:rsidRDefault="00257BC8" w:rsidP="00B666EF">
      <w:pPr>
        <w:pStyle w:val="ListParagraph"/>
        <w:numPr>
          <w:ilvl w:val="1"/>
          <w:numId w:val="10"/>
        </w:numPr>
        <w:rPr>
          <w:ins w:id="218" w:author="Chris Xiao" w:date="2020-03-26T22:17:00Z"/>
          <w:rFonts w:asciiTheme="majorHAnsi" w:hAnsiTheme="majorHAnsi" w:cstheme="majorHAnsi"/>
          <w:sz w:val="18"/>
          <w:szCs w:val="18"/>
        </w:rPr>
      </w:pPr>
      <w:ins w:id="219" w:author="Chris Xiao" w:date="2020-03-26T22:11:00Z">
        <w:r w:rsidRPr="00257BC8">
          <w:rPr>
            <w:rFonts w:asciiTheme="majorHAnsi" w:hAnsiTheme="majorHAnsi" w:cstheme="majorHAnsi"/>
            <w:sz w:val="18"/>
            <w:szCs w:val="18"/>
          </w:rPr>
          <w:t xml:space="preserve">Diarrhea </w:t>
        </w:r>
      </w:ins>
    </w:p>
    <w:p w14:paraId="4765B7B0" w14:textId="26E81C26" w:rsidR="00B666EF" w:rsidRPr="00257BC8" w:rsidRDefault="00B666EF">
      <w:pPr>
        <w:pStyle w:val="ListParagraph"/>
        <w:numPr>
          <w:ilvl w:val="1"/>
          <w:numId w:val="10"/>
        </w:numPr>
        <w:rPr>
          <w:ins w:id="220" w:author="Chris Xiao" w:date="2020-03-26T22:06:00Z"/>
          <w:rFonts w:asciiTheme="majorHAnsi" w:hAnsiTheme="majorHAnsi" w:cstheme="majorHAnsi"/>
          <w:sz w:val="18"/>
          <w:szCs w:val="18"/>
          <w:rPrChange w:id="221" w:author="Chris Xiao" w:date="2020-03-26T22:07:00Z">
            <w:rPr>
              <w:ins w:id="222" w:author="Chris Xiao" w:date="2020-03-26T22:06:00Z"/>
            </w:rPr>
          </w:rPrChange>
        </w:rPr>
      </w:pPr>
      <w:ins w:id="223" w:author="Chris Xiao" w:date="2020-03-26T22:17:00Z">
        <w:r>
          <w:rPr>
            <w:rFonts w:asciiTheme="majorHAnsi" w:hAnsiTheme="majorHAnsi" w:cstheme="majorHAnsi"/>
            <w:sz w:val="18"/>
            <w:szCs w:val="18"/>
          </w:rPr>
          <w:t>Lost sense of smell and taste</w:t>
        </w:r>
      </w:ins>
    </w:p>
    <w:p w14:paraId="1EA40380" w14:textId="0E4ABCB3" w:rsidR="008B1C58" w:rsidRPr="008B1C58" w:rsidRDefault="61089984">
      <w:pPr>
        <w:pStyle w:val="ListParagraph"/>
        <w:numPr>
          <w:ilvl w:val="0"/>
          <w:numId w:val="10"/>
        </w:numPr>
        <w:rPr>
          <w:ins w:id="224" w:author="Chris Xiao" w:date="2020-03-26T23:21:00Z"/>
        </w:rPr>
        <w:pPrChange w:id="225" w:author="Chris Xiao" w:date="2020-03-26T21:22:00Z">
          <w:pPr/>
        </w:pPrChange>
      </w:pPr>
      <w:ins w:id="226" w:author="Chris Xiao" w:date="2020-03-26T22:09:00Z">
        <w:r>
          <w:t>What day did you start feeling ill</w:t>
        </w:r>
      </w:ins>
      <w:ins w:id="227" w:author="Guest User" w:date="2020-03-28T01:07:00Z">
        <w:r>
          <w:t>?</w:t>
        </w:r>
      </w:ins>
    </w:p>
    <w:p w14:paraId="14F08C10" w14:textId="63A23495" w:rsidR="008B1C58" w:rsidRDefault="7386F21A" w:rsidP="008B1C58">
      <w:pPr>
        <w:pStyle w:val="Heading1"/>
      </w:pPr>
      <w:ins w:id="228" w:author="Chris Xiao" w:date="2020-03-26T21:22:00Z">
        <w:r>
          <w:t>Daily Survey</w:t>
        </w:r>
      </w:ins>
    </w:p>
    <w:p w14:paraId="1877FCEE" w14:textId="3D78A1FB" w:rsidR="00B666EF" w:rsidRDefault="7386F21A" w:rsidP="00B666EF">
      <w:pPr>
        <w:rPr>
          <w:ins w:id="229" w:author="Chris Xiao" w:date="2020-03-26T22:59:00Z"/>
          <w:color w:val="C00000"/>
        </w:rPr>
      </w:pPr>
      <w:ins w:id="230" w:author="Chris Xiao" w:date="2020-03-26T22:22:00Z">
        <w:r w:rsidRPr="7386F21A">
          <w:rPr>
            <w:color w:val="C00000"/>
            <w:rPrChange w:id="231" w:author="Chris Xiao" w:date="2020-03-26T22:24:00Z">
              <w:rPr/>
            </w:rPrChange>
          </w:rPr>
          <w:t xml:space="preserve">The </w:t>
        </w:r>
      </w:ins>
      <w:r w:rsidRPr="7386F21A">
        <w:rPr>
          <w:color w:val="C00000"/>
        </w:rPr>
        <w:t>default</w:t>
      </w:r>
      <w:ins w:id="232" w:author="Chris Xiao" w:date="2020-03-26T22:22:00Z">
        <w:r w:rsidRPr="7386F21A">
          <w:rPr>
            <w:color w:val="C00000"/>
            <w:rPrChange w:id="233" w:author="Chris Xiao" w:date="2020-03-26T22:24:00Z">
              <w:rPr/>
            </w:rPrChange>
          </w:rPr>
          <w:t xml:space="preserve"> question could </w:t>
        </w:r>
      </w:ins>
      <w:ins w:id="234" w:author="Chris Xiao" w:date="2020-03-26T22:25:00Z">
        <w:r w:rsidRPr="7386F21A">
          <w:rPr>
            <w:color w:val="C00000"/>
          </w:rPr>
          <w:t>base</w:t>
        </w:r>
      </w:ins>
      <w:ins w:id="235" w:author="Chris Xiao" w:date="2020-03-26T22:22:00Z">
        <w:r w:rsidRPr="7386F21A">
          <w:rPr>
            <w:color w:val="C00000"/>
            <w:rPrChange w:id="236" w:author="Chris Xiao" w:date="2020-03-26T22:24:00Z">
              <w:rPr/>
            </w:rPrChange>
          </w:rPr>
          <w:t xml:space="preserve"> on how the user </w:t>
        </w:r>
      </w:ins>
      <w:ins w:id="237" w:author="Chris Xiao" w:date="2020-03-26T22:24:00Z">
        <w:r w:rsidRPr="7386F21A">
          <w:rPr>
            <w:color w:val="C00000"/>
            <w:rPrChange w:id="238" w:author="Chris Xiao" w:date="2020-03-26T22:24:00Z">
              <w:rPr/>
            </w:rPrChange>
          </w:rPr>
          <w:t>respond</w:t>
        </w:r>
        <w:r w:rsidRPr="7386F21A">
          <w:rPr>
            <w:color w:val="C00000"/>
          </w:rPr>
          <w:t>s</w:t>
        </w:r>
      </w:ins>
      <w:ins w:id="239" w:author="Chris Xiao" w:date="2020-03-26T22:22:00Z">
        <w:r w:rsidRPr="7386F21A">
          <w:rPr>
            <w:color w:val="C00000"/>
            <w:rPrChange w:id="240" w:author="Chris Xiao" w:date="2020-03-26T22:24:00Z">
              <w:rPr/>
            </w:rPrChange>
          </w:rPr>
          <w:t xml:space="preserve"> in the first </w:t>
        </w:r>
      </w:ins>
      <w:ins w:id="241" w:author="Chris Xiao" w:date="2020-03-26T22:24:00Z">
        <w:r w:rsidRPr="7386F21A">
          <w:rPr>
            <w:color w:val="C00000"/>
            <w:rPrChange w:id="242" w:author="Chris Xiao" w:date="2020-03-26T22:24:00Z">
              <w:rPr/>
            </w:rPrChange>
          </w:rPr>
          <w:t>assessment</w:t>
        </w:r>
      </w:ins>
      <w:ins w:id="243" w:author="Chris Xiao" w:date="2020-03-26T22:34:00Z">
        <w:r w:rsidRPr="7386F21A">
          <w:rPr>
            <w:color w:val="C00000"/>
          </w:rPr>
          <w:t xml:space="preserve">. For example, if the user select 4 </w:t>
        </w:r>
      </w:ins>
      <w:ins w:id="244" w:author="Chris Xiao" w:date="2020-03-26T22:50:00Z">
        <w:r w:rsidRPr="7386F21A">
          <w:rPr>
            <w:color w:val="C00000"/>
          </w:rPr>
          <w:t>symptoms</w:t>
        </w:r>
      </w:ins>
      <w:ins w:id="245" w:author="Chris Xiao" w:date="2020-03-26T22:58:00Z">
        <w:r w:rsidRPr="7386F21A">
          <w:rPr>
            <w:color w:val="C00000"/>
          </w:rPr>
          <w:t xml:space="preserve">, say fever, cough, sore throat, headache, </w:t>
        </w:r>
      </w:ins>
      <w:ins w:id="246" w:author="Chris Xiao" w:date="2020-03-26T22:59:00Z">
        <w:r w:rsidRPr="7386F21A">
          <w:rPr>
            <w:color w:val="C00000"/>
          </w:rPr>
          <w:t>could we only show those 4 by default with an option to add new symptoms?</w:t>
        </w:r>
      </w:ins>
    </w:p>
    <w:p w14:paraId="562D672A" w14:textId="17C9AD5C" w:rsidR="7386F21A" w:rsidRDefault="7386F21A" w:rsidP="61089984">
      <w:pPr>
        <w:pStyle w:val="ListParagraph"/>
        <w:numPr>
          <w:ilvl w:val="1"/>
          <w:numId w:val="13"/>
        </w:numPr>
        <w:rPr>
          <w:ins w:id="247" w:author="Chris Xiao" w:date="2020-03-26T23:42:00Z"/>
          <w:rFonts w:asciiTheme="majorHAnsi" w:eastAsiaTheme="majorEastAsia" w:hAnsiTheme="majorHAnsi" w:cstheme="majorBidi"/>
          <w:sz w:val="18"/>
          <w:szCs w:val="18"/>
        </w:rPr>
      </w:pPr>
      <w:r>
        <w:rPr>
          <w:noProof/>
        </w:rPr>
        <w:drawing>
          <wp:inline distT="0" distB="0" distL="0" distR="0" wp14:anchorId="53BD0C38" wp14:editId="64657D54">
            <wp:extent cx="2166193" cy="5415484"/>
            <wp:effectExtent l="0" t="0" r="0" b="0"/>
            <wp:docPr id="1696468247" name="Picture 88696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9625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93" cy="54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42AF" w14:textId="6AD6E215" w:rsidR="007B430C" w:rsidRDefault="007B430C" w:rsidP="007B430C">
      <w:pPr>
        <w:rPr>
          <w:ins w:id="248" w:author="Chris Xiao" w:date="2020-03-26T23:43:00Z"/>
        </w:rPr>
      </w:pPr>
    </w:p>
    <w:p w14:paraId="50AC3364" w14:textId="1C3E4CD1" w:rsidR="007B430C" w:rsidRDefault="007B430C" w:rsidP="007B430C">
      <w:pPr>
        <w:rPr>
          <w:ins w:id="249" w:author="Chris Xiao" w:date="2020-03-26T23:44:00Z"/>
        </w:rPr>
      </w:pPr>
      <w:ins w:id="250" w:author="Chris Xiao" w:date="2020-03-26T23:43:00Z">
        <w:r>
          <w:t xml:space="preserve">Here is the Full table for symptom and </w:t>
        </w:r>
      </w:ins>
      <w:ins w:id="251" w:author="Chris Xiao" w:date="2020-03-26T23:44:00Z">
        <w:r>
          <w:t>values</w:t>
        </w:r>
      </w:ins>
      <w:r w:rsidR="00A320B8">
        <w:t>: (we may reduce)</w:t>
      </w:r>
    </w:p>
    <w:p w14:paraId="75EBF369" w14:textId="6CE60477" w:rsidR="007469FF" w:rsidRDefault="007469FF" w:rsidP="007B430C">
      <w:r>
        <w:t xml:space="preserve">Final version: </w:t>
      </w:r>
    </w:p>
    <w:p w14:paraId="7961286D" w14:textId="77777777" w:rsidR="007469FF" w:rsidRPr="007469FF" w:rsidRDefault="007469FF" w:rsidP="007469FF">
      <w:pPr>
        <w:numPr>
          <w:ilvl w:val="0"/>
          <w:numId w:val="14"/>
        </w:numPr>
      </w:pPr>
      <w:r w:rsidRPr="007469FF">
        <w:t>feelingRating:0 - no answer, 1-6 for rating</w:t>
      </w:r>
    </w:p>
    <w:p w14:paraId="1F58CFCA" w14:textId="77777777" w:rsidR="007469FF" w:rsidRPr="007469FF" w:rsidRDefault="007469FF" w:rsidP="007469FF">
      <w:pPr>
        <w:numPr>
          <w:ilvl w:val="0"/>
          <w:numId w:val="14"/>
        </w:numPr>
      </w:pPr>
      <w:r w:rsidRPr="007469FF">
        <w:t>feverChillsRating:0 - no answer, 1-6 for rating</w:t>
      </w:r>
    </w:p>
    <w:p w14:paraId="2D284B54" w14:textId="77777777" w:rsidR="007469FF" w:rsidRPr="007469FF" w:rsidRDefault="007469FF" w:rsidP="007469FF">
      <w:pPr>
        <w:numPr>
          <w:ilvl w:val="0"/>
          <w:numId w:val="14"/>
        </w:numPr>
      </w:pPr>
      <w:r w:rsidRPr="007469FF">
        <w:t>temperature: real number, Fahrenheit</w:t>
      </w:r>
    </w:p>
    <w:p w14:paraId="7DDEB246" w14:textId="77777777" w:rsidR="007469FF" w:rsidRPr="007469FF" w:rsidRDefault="007469FF" w:rsidP="007469FF">
      <w:pPr>
        <w:numPr>
          <w:ilvl w:val="0"/>
          <w:numId w:val="14"/>
        </w:numPr>
      </w:pPr>
      <w:r w:rsidRPr="007469FF">
        <w:t>coughRating:0 - no answer, 1-6 for rating</w:t>
      </w:r>
    </w:p>
    <w:p w14:paraId="636A22AF" w14:textId="77777777" w:rsidR="007469FF" w:rsidRPr="007469FF" w:rsidRDefault="007469FF" w:rsidP="007469FF">
      <w:pPr>
        <w:numPr>
          <w:ilvl w:val="0"/>
          <w:numId w:val="14"/>
        </w:numPr>
      </w:pPr>
      <w:proofErr w:type="spellStart"/>
      <w:r w:rsidRPr="007469FF">
        <w:t>shortnessOfBreathRating</w:t>
      </w:r>
      <w:proofErr w:type="spellEnd"/>
      <w:r w:rsidRPr="007469FF">
        <w:t>: 0 - no answer, 1-6 for rating</w:t>
      </w:r>
    </w:p>
    <w:p w14:paraId="79C18C21" w14:textId="77777777" w:rsidR="007469FF" w:rsidRPr="007469FF" w:rsidRDefault="007469FF" w:rsidP="007469FF">
      <w:pPr>
        <w:numPr>
          <w:ilvl w:val="0"/>
          <w:numId w:val="14"/>
        </w:numPr>
      </w:pPr>
      <w:r w:rsidRPr="007469FF">
        <w:t>soreThroatRating:0 - no answer, 1-6 for rating</w:t>
      </w:r>
    </w:p>
    <w:p w14:paraId="1129D829" w14:textId="77777777" w:rsidR="007469FF" w:rsidRPr="007469FF" w:rsidRDefault="007469FF" w:rsidP="007469FF">
      <w:pPr>
        <w:numPr>
          <w:ilvl w:val="0"/>
          <w:numId w:val="14"/>
        </w:numPr>
      </w:pPr>
      <w:r w:rsidRPr="007469FF">
        <w:t>fatigueRating:0 - no answer, 1-6 for rating</w:t>
      </w:r>
    </w:p>
    <w:p w14:paraId="0D564E47" w14:textId="77777777" w:rsidR="007469FF" w:rsidRPr="007469FF" w:rsidRDefault="007469FF" w:rsidP="007469FF">
      <w:pPr>
        <w:numPr>
          <w:ilvl w:val="0"/>
          <w:numId w:val="14"/>
        </w:numPr>
      </w:pPr>
      <w:r w:rsidRPr="007469FF">
        <w:t>nauseaRating:0 - no answer, 1-6 for rating</w:t>
      </w:r>
    </w:p>
    <w:p w14:paraId="4305A1CE" w14:textId="77777777" w:rsidR="007469FF" w:rsidRPr="007469FF" w:rsidRDefault="007469FF" w:rsidP="007469FF">
      <w:pPr>
        <w:numPr>
          <w:ilvl w:val="0"/>
          <w:numId w:val="14"/>
        </w:numPr>
      </w:pPr>
      <w:r w:rsidRPr="007469FF">
        <w:t>abdominalPainRating:0 - no answer, 1-6 for rating</w:t>
      </w:r>
    </w:p>
    <w:p w14:paraId="4A1D3586" w14:textId="4F464756" w:rsidR="007469FF" w:rsidRDefault="007469FF" w:rsidP="007469FF">
      <w:pPr>
        <w:numPr>
          <w:ilvl w:val="0"/>
          <w:numId w:val="14"/>
        </w:numPr>
      </w:pPr>
      <w:r w:rsidRPr="007469FF">
        <w:t>diarrheaRating:0 - no answer, 1-6 for rating</w:t>
      </w:r>
    </w:p>
    <w:p w14:paraId="562B7CB1" w14:textId="10153712" w:rsidR="007469FF" w:rsidRPr="007469FF" w:rsidRDefault="007469FF" w:rsidP="007469FF">
      <w:pPr>
        <w:numPr>
          <w:ilvl w:val="0"/>
          <w:numId w:val="14"/>
        </w:numPr>
      </w:pPr>
      <w:r>
        <w:t>Other Free Text, 256 chars</w:t>
      </w:r>
    </w:p>
    <w:p w14:paraId="3D2B66D6" w14:textId="45150678" w:rsidR="00BF0A32" w:rsidRDefault="00BF0A32" w:rsidP="007B430C"/>
    <w:p w14:paraId="52A6048E" w14:textId="77777777" w:rsidR="00BF0A32" w:rsidRDefault="00BF0A32" w:rsidP="007B430C">
      <w:pPr>
        <w:rPr>
          <w:ins w:id="252" w:author="Chris Xiao" w:date="2020-03-26T23:53:00Z"/>
        </w:rPr>
      </w:pPr>
    </w:p>
    <w:p w14:paraId="50EEE019" w14:textId="0F205A50" w:rsidR="0017541C" w:rsidRDefault="0017541C">
      <w:pPr>
        <w:rPr>
          <w:ins w:id="253" w:author="Chris Xiao" w:date="2020-03-27T00:22:00Z"/>
        </w:rPr>
      </w:pPr>
      <w:ins w:id="254" w:author="Chris Xiao" w:date="2020-03-26T23:53:00Z">
        <w:r>
          <w:t>Ref</w:t>
        </w:r>
      </w:ins>
      <w:ins w:id="255" w:author="Chris Xiao" w:date="2020-03-27T00:16:00Z">
        <w:r w:rsidR="005E5B02">
          <w:t xml:space="preserve">erence: </w:t>
        </w:r>
      </w:ins>
    </w:p>
    <w:p w14:paraId="67356B01" w14:textId="7724A3C7" w:rsidR="005E5B02" w:rsidRDefault="005E5B02">
      <w:pPr>
        <w:rPr>
          <w:ins w:id="256" w:author="Chris Xiao" w:date="2020-03-27T00:22:00Z"/>
        </w:rPr>
      </w:pPr>
      <w:ins w:id="257" w:author="Chris Xiao" w:date="2020-03-27T00:22:00Z">
        <w:r>
          <w:fldChar w:fldCharType="begin"/>
        </w:r>
        <w:r>
          <w:instrText xml:space="preserve"> HYPERLINK "https://www.nejm.org/doi/full/10.1056/NEJMoa2001191" </w:instrText>
        </w:r>
        <w:r>
          <w:fldChar w:fldCharType="separate"/>
        </w:r>
        <w:r>
          <w:rPr>
            <w:rStyle w:val="Hyperlink"/>
          </w:rPr>
          <w:t>https://www.nejm.org/doi/full/10.1056/NEJMoa2001191</w:t>
        </w:r>
        <w:r>
          <w:fldChar w:fldCharType="end"/>
        </w:r>
      </w:ins>
    </w:p>
    <w:p w14:paraId="53ABFD22" w14:textId="118940CA" w:rsidR="005E5B02" w:rsidRPr="007B430C" w:rsidRDefault="005E5B02">
      <w:pPr>
        <w:rPr>
          <w:ins w:id="258" w:author="Chris Xiao" w:date="2020-03-26T23:15:00Z"/>
        </w:rPr>
        <w:pPrChange w:id="259" w:author="Chris Xiao" w:date="2020-03-26T23:43:00Z">
          <w:pPr>
            <w:pStyle w:val="ListParagraph"/>
            <w:numPr>
              <w:numId w:val="13"/>
            </w:numPr>
            <w:ind w:hanging="360"/>
          </w:pPr>
        </w:pPrChange>
      </w:pPr>
      <w:ins w:id="260" w:author="Chris Xiao" w:date="2020-03-27T00:22:00Z">
        <w:r>
          <w:rPr>
            <w:noProof/>
          </w:rPr>
          <w:drawing>
            <wp:inline distT="0" distB="0" distL="0" distR="0" wp14:anchorId="718DCD82" wp14:editId="550422EC">
              <wp:extent cx="5943600" cy="3065145"/>
              <wp:effectExtent l="0" t="0" r="0" b="1905"/>
              <wp:docPr id="118223823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065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24D97F" w14:textId="77777777" w:rsidR="000A60F7" w:rsidRPr="000A60F7" w:rsidRDefault="000A60F7">
      <w:pPr>
        <w:ind w:left="1080"/>
        <w:rPr>
          <w:ins w:id="261" w:author="Chris Xiao" w:date="2020-03-26T23:04:00Z"/>
          <w:rFonts w:asciiTheme="majorHAnsi" w:hAnsiTheme="majorHAnsi"/>
          <w:sz w:val="18"/>
          <w:szCs w:val="18"/>
          <w:rPrChange w:id="262" w:author="Chris Xiao" w:date="2020-03-26T23:15:00Z">
            <w:rPr>
              <w:ins w:id="263" w:author="Chris Xiao" w:date="2020-03-26T23:04:00Z"/>
            </w:rPr>
          </w:rPrChange>
        </w:rPr>
        <w:pPrChange w:id="264" w:author="Chris Xiao" w:date="2020-03-26T23:15:00Z">
          <w:pPr/>
        </w:pPrChange>
      </w:pPr>
    </w:p>
    <w:p w14:paraId="584C69DF" w14:textId="67DDE2EF" w:rsidR="742392B0" w:rsidRDefault="61089984" w:rsidP="61B99E59">
      <w:r>
        <w:t>R</w:t>
      </w:r>
      <w:commentRangeStart w:id="265"/>
      <w:r>
        <w:t>ate any pain in your throat? Not at all [1 –10]</w:t>
      </w:r>
    </w:p>
    <w:p w14:paraId="54E2CB97" w14:textId="5D2AE750" w:rsidR="742392B0" w:rsidRDefault="742392B0" w:rsidP="61B99E59">
      <w:r>
        <w:t xml:space="preserve">How tired are you? Not at all [1 –10] Always </w:t>
      </w:r>
    </w:p>
    <w:p w14:paraId="3EEF855E" w14:textId="5B8D54B8" w:rsidR="742392B0" w:rsidRDefault="742392B0" w:rsidP="61B99E59">
      <w:r>
        <w:t>How often do you find yourself out of breath? Never [1 –10] Always</w:t>
      </w:r>
    </w:p>
    <w:p w14:paraId="63C34637" w14:textId="17164DF8" w:rsidR="5097053E" w:rsidRDefault="5097053E" w:rsidP="61B99E59">
      <w:r>
        <w:t xml:space="preserve">If you feel that you are NOW symptomatic, what was the date of the onset of symptoms? </w:t>
      </w:r>
      <w:commentRangeStart w:id="266"/>
      <w:r>
        <w:t>[]</w:t>
      </w:r>
      <w:commentRangeEnd w:id="266"/>
      <w:r>
        <w:commentReference w:id="266"/>
      </w:r>
    </w:p>
    <w:commentRangeEnd w:id="265"/>
    <w:p w14:paraId="2B7C82C3" w14:textId="1CC1878F" w:rsidR="61B99E59" w:rsidRDefault="61B99E59" w:rsidP="61B99E59">
      <w:r>
        <w:rPr>
          <w:rStyle w:val="CommentReference"/>
        </w:rPr>
        <w:commentReference w:id="265"/>
      </w:r>
    </w:p>
    <w:p w14:paraId="7D1E2FF1" w14:textId="69A73DFF" w:rsidR="742392B0" w:rsidRDefault="61089984" w:rsidP="61B99E59">
      <w:commentRangeStart w:id="267"/>
      <w:commentRangeStart w:id="268"/>
      <w:r>
        <w:t xml:space="preserve">Have you been tested for COVID-19? </w:t>
      </w:r>
    </w:p>
    <w:p w14:paraId="6B671A0F" w14:textId="709BCE39" w:rsidR="742392B0" w:rsidRDefault="742392B0" w:rsidP="61B99E59">
      <w:pPr>
        <w:ind w:firstLine="720"/>
      </w:pPr>
      <w:r>
        <w:t>No</w:t>
      </w:r>
      <w:r w:rsidR="651CFA0E">
        <w:t xml:space="preserve"> / </w:t>
      </w:r>
      <w:r>
        <w:t>Yes</w:t>
      </w:r>
    </w:p>
    <w:p w14:paraId="284CE563" w14:textId="0E9C3754" w:rsidR="742392B0" w:rsidRDefault="742392B0" w:rsidP="61B99E59">
      <w:pPr>
        <w:ind w:left="720" w:firstLine="720"/>
      </w:pPr>
      <w:r>
        <w:t>Date of last test</w:t>
      </w:r>
    </w:p>
    <w:p w14:paraId="6515CAC3" w14:textId="1C4D3201" w:rsidR="742392B0" w:rsidRDefault="61089984" w:rsidP="61B99E59">
      <w:pPr>
        <w:ind w:left="720" w:firstLine="720"/>
      </w:pPr>
      <w:r>
        <w:t>Positive / Negative / Pending</w:t>
      </w:r>
      <w:commentRangeEnd w:id="267"/>
      <w:r w:rsidR="742392B0">
        <w:rPr>
          <w:rStyle w:val="CommentReference"/>
        </w:rPr>
        <w:commentReference w:id="267"/>
      </w:r>
      <w:commentRangeEnd w:id="268"/>
      <w:r w:rsidR="742392B0">
        <w:rPr>
          <w:rStyle w:val="CommentReference"/>
        </w:rPr>
        <w:commentReference w:id="268"/>
      </w:r>
    </w:p>
    <w:p w14:paraId="103703DF" w14:textId="062579F7" w:rsidR="742392B0" w:rsidRDefault="742392B0" w:rsidP="61B99E59">
      <w:r>
        <w:t>Current temperature (opt if &lt;99)</w:t>
      </w:r>
    </w:p>
    <w:p w14:paraId="3533F2AC" w14:textId="11CC30FE" w:rsidR="742392B0" w:rsidRDefault="742392B0" w:rsidP="61B99E59">
      <w:r>
        <w:t>Current location (geo-location)</w:t>
      </w:r>
    </w:p>
    <w:p w14:paraId="1D6F7D25" w14:textId="77777777" w:rsidR="008771CA" w:rsidRDefault="008771CA">
      <w:pPr>
        <w:rPr>
          <w:ins w:id="269" w:author="Chris Xiao" w:date="2020-03-26T21:36:00Z"/>
        </w:rPr>
      </w:pPr>
    </w:p>
    <w:p w14:paraId="76BFE3F6" w14:textId="67C1E14B" w:rsidR="008771CA" w:rsidRDefault="008771CA" w:rsidP="61B99E59"/>
    <w:sectPr w:rsidR="0087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66" w:author="Art Leonard" w:date="2020-03-13T18:39:00Z" w:initials="AL">
    <w:p w14:paraId="76DE5DF5" w14:textId="3B43D09F" w:rsidR="61B99E59" w:rsidRDefault="61B99E59">
      <w:r>
        <w:t>well... this would be easier if we'd been surveying here before... need to reword this.</w:t>
      </w:r>
      <w:r>
        <w:annotationRef/>
      </w:r>
    </w:p>
  </w:comment>
  <w:comment w:id="265" w:author="Guest User" w:date="2020-03-27T18:14:00Z" w:initials="GU">
    <w:p w14:paraId="3603D0B3" w14:textId="2FC8477B" w:rsidR="61089984" w:rsidRDefault="61089984">
      <w:pPr>
        <w:pStyle w:val="CommentText"/>
      </w:pPr>
      <w:r>
        <w:t xml:space="preserve">JRFC: These first twomostly covered by the table above &amp; in the intake form. </w:t>
      </w:r>
      <w:r>
        <w:rPr>
          <w:rStyle w:val="CommentReference"/>
        </w:rPr>
        <w:annotationRef/>
      </w:r>
    </w:p>
    <w:p w14:paraId="6B95D500" w14:textId="21232E7F" w:rsidR="61089984" w:rsidRDefault="61089984">
      <w:pPr>
        <w:pStyle w:val="CommentText"/>
      </w:pPr>
    </w:p>
    <w:p w14:paraId="23F8DEFD" w14:textId="1226E33A" w:rsidR="61089984" w:rsidRDefault="61089984">
      <w:pPr>
        <w:pStyle w:val="CommentText"/>
      </w:pPr>
      <w:r>
        <w:t>May want to add the last two as a separate field of questions after the symptoms?</w:t>
      </w:r>
    </w:p>
    <w:p w14:paraId="316CC5F2" w14:textId="09FEF676" w:rsidR="61089984" w:rsidRDefault="61089984">
      <w:pPr>
        <w:pStyle w:val="CommentText"/>
      </w:pPr>
    </w:p>
  </w:comment>
  <w:comment w:id="267" w:author="Guest User" w:date="2020-03-27T18:12:00Z" w:initials="GU">
    <w:p w14:paraId="1989CF99" w14:textId="2D699D79" w:rsidR="61089984" w:rsidRDefault="61089984">
      <w:pPr>
        <w:pStyle w:val="CommentText"/>
      </w:pPr>
      <w:r>
        <w:t>JRFC: Should this be asked i the initial assessment or on the daily form?</w:t>
      </w:r>
      <w:r>
        <w:rPr>
          <w:rStyle w:val="CommentReference"/>
        </w:rPr>
        <w:annotationRef/>
      </w:r>
    </w:p>
    <w:p w14:paraId="08A3A618" w14:textId="54CDF1E2" w:rsidR="61089984" w:rsidRDefault="61089984">
      <w:pPr>
        <w:pStyle w:val="CommentText"/>
      </w:pPr>
    </w:p>
  </w:comment>
  <w:comment w:id="268" w:author="Guest User" w:date="2020-03-27T18:20:00Z" w:initials="GU">
    <w:p w14:paraId="017A8B48" w14:textId="0B0739FF" w:rsidR="61089984" w:rsidRDefault="61089984">
      <w:pPr>
        <w:pStyle w:val="CommentText"/>
      </w:pPr>
      <w:r>
        <w:t>Clarification: It is in the inital form; do we also want it in the daily survey?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DE5DF5" w15:done="0"/>
  <w15:commentEx w15:paraId="316CC5F2" w15:done="0"/>
  <w15:commentEx w15:paraId="08A3A618" w15:done="0"/>
  <w15:commentEx w15:paraId="017A8B48" w15:paraIdParent="08A3A6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D55A69F" w16cex:dateUtc="2020-03-14T01:39:00Z"/>
  <w16cex:commentExtensible w16cex:durableId="5D8C84A8" w16cex:dateUtc="2020-03-28T01:14:00Z"/>
  <w16cex:commentExtensible w16cex:durableId="1AB59FC7" w16cex:dateUtc="2020-03-28T01:12:00Z"/>
  <w16cex:commentExtensible w16cex:durableId="75F5C228" w16cex:dateUtc="2020-03-28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DE5DF5" w16cid:durableId="4D55A69F"/>
  <w16cid:commentId w16cid:paraId="316CC5F2" w16cid:durableId="5D8C84A8"/>
  <w16cid:commentId w16cid:paraId="08A3A618" w16cid:durableId="1AB59FC7"/>
  <w16cid:commentId w16cid:paraId="017A8B48" w16cid:durableId="75F5C2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4410F" w14:textId="77777777" w:rsidR="009A0DB2" w:rsidRDefault="009A0DB2" w:rsidP="009A468D">
      <w:pPr>
        <w:spacing w:after="0" w:line="240" w:lineRule="auto"/>
      </w:pPr>
      <w:r>
        <w:separator/>
      </w:r>
    </w:p>
  </w:endnote>
  <w:endnote w:type="continuationSeparator" w:id="0">
    <w:p w14:paraId="493FA733" w14:textId="77777777" w:rsidR="009A0DB2" w:rsidRDefault="009A0DB2" w:rsidP="009A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F6863" w14:textId="77777777" w:rsidR="009A0DB2" w:rsidRDefault="009A0DB2" w:rsidP="009A468D">
      <w:pPr>
        <w:spacing w:after="0" w:line="240" w:lineRule="auto"/>
      </w:pPr>
      <w:r>
        <w:separator/>
      </w:r>
    </w:p>
  </w:footnote>
  <w:footnote w:type="continuationSeparator" w:id="0">
    <w:p w14:paraId="7B1E7F9F" w14:textId="77777777" w:rsidR="009A0DB2" w:rsidRDefault="009A0DB2" w:rsidP="009A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45F0"/>
    <w:multiLevelType w:val="hybridMultilevel"/>
    <w:tmpl w:val="B94E7DD4"/>
    <w:lvl w:ilvl="0" w:tplc="CB52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4DA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A22A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AE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EB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46EF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A7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455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8C06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5320"/>
    <w:multiLevelType w:val="hybridMultilevel"/>
    <w:tmpl w:val="59462CBC"/>
    <w:lvl w:ilvl="0" w:tplc="8952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63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A6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41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AF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0B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CF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4A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2D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6B4"/>
    <w:multiLevelType w:val="hybridMultilevel"/>
    <w:tmpl w:val="3808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8A55C5"/>
    <w:multiLevelType w:val="hybridMultilevel"/>
    <w:tmpl w:val="3ECEB0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287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C01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85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61C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C0EC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64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24F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12E8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7764D"/>
    <w:multiLevelType w:val="hybridMultilevel"/>
    <w:tmpl w:val="3D62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133ECE"/>
    <w:multiLevelType w:val="multilevel"/>
    <w:tmpl w:val="7666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7F78D5"/>
    <w:multiLevelType w:val="hybridMultilevel"/>
    <w:tmpl w:val="A892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772FAA"/>
    <w:multiLevelType w:val="hybridMultilevel"/>
    <w:tmpl w:val="FFFFFFFF"/>
    <w:lvl w:ilvl="0" w:tplc="7466C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89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0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E5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80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CC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6C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C5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E0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D2E3A"/>
    <w:multiLevelType w:val="hybridMultilevel"/>
    <w:tmpl w:val="51F20094"/>
    <w:lvl w:ilvl="0" w:tplc="A9EEA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88C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CE06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47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4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24A0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68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89E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CCAB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575CF"/>
    <w:multiLevelType w:val="hybridMultilevel"/>
    <w:tmpl w:val="9C5C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92516A"/>
    <w:multiLevelType w:val="multilevel"/>
    <w:tmpl w:val="21E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030D6"/>
    <w:multiLevelType w:val="hybridMultilevel"/>
    <w:tmpl w:val="5828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B11729"/>
    <w:multiLevelType w:val="hybridMultilevel"/>
    <w:tmpl w:val="8F88D856"/>
    <w:lvl w:ilvl="0" w:tplc="1ACC7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004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9A3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83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AA9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F02E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65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64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3CB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50520"/>
    <w:multiLevelType w:val="hybridMultilevel"/>
    <w:tmpl w:val="81260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4"/>
  </w:num>
  <w:num w:numId="11">
    <w:abstractNumId w:val="13"/>
  </w:num>
  <w:num w:numId="12">
    <w:abstractNumId w:val="9"/>
  </w:num>
  <w:num w:numId="13">
    <w:abstractNumId w:val="6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t Leonard">
    <w15:presenceInfo w15:providerId="AD" w15:userId="S::artl@microsoft.com::ae82dbb7-deb5-42a4-85f7-597f7d2743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08BD9"/>
    <w:rsid w:val="00057392"/>
    <w:rsid w:val="000A60F7"/>
    <w:rsid w:val="0017541C"/>
    <w:rsid w:val="001A48C8"/>
    <w:rsid w:val="00257BC8"/>
    <w:rsid w:val="00376C2D"/>
    <w:rsid w:val="00426964"/>
    <w:rsid w:val="00431951"/>
    <w:rsid w:val="00453D2B"/>
    <w:rsid w:val="005C21F7"/>
    <w:rsid w:val="005E5B02"/>
    <w:rsid w:val="00655394"/>
    <w:rsid w:val="007469FF"/>
    <w:rsid w:val="0075263E"/>
    <w:rsid w:val="007B430C"/>
    <w:rsid w:val="008771CA"/>
    <w:rsid w:val="008B1C58"/>
    <w:rsid w:val="0097277A"/>
    <w:rsid w:val="0098678B"/>
    <w:rsid w:val="009A0DB2"/>
    <w:rsid w:val="009A468D"/>
    <w:rsid w:val="00A320B8"/>
    <w:rsid w:val="00B27614"/>
    <w:rsid w:val="00B666EF"/>
    <w:rsid w:val="00B75D49"/>
    <w:rsid w:val="00BF0A32"/>
    <w:rsid w:val="00C048D8"/>
    <w:rsid w:val="00C3777A"/>
    <w:rsid w:val="00CB28AC"/>
    <w:rsid w:val="00CF6129"/>
    <w:rsid w:val="00F00B9C"/>
    <w:rsid w:val="00F11CED"/>
    <w:rsid w:val="01950B75"/>
    <w:rsid w:val="02527D8A"/>
    <w:rsid w:val="0BD310D8"/>
    <w:rsid w:val="0E3325A9"/>
    <w:rsid w:val="0E367F22"/>
    <w:rsid w:val="100A1F62"/>
    <w:rsid w:val="1268B264"/>
    <w:rsid w:val="14C69AD7"/>
    <w:rsid w:val="1C01CBBF"/>
    <w:rsid w:val="1D9090D1"/>
    <w:rsid w:val="1EE674B9"/>
    <w:rsid w:val="3884D992"/>
    <w:rsid w:val="3F27FE9B"/>
    <w:rsid w:val="4047CE55"/>
    <w:rsid w:val="42E08BD9"/>
    <w:rsid w:val="44D9039A"/>
    <w:rsid w:val="4AAD5C73"/>
    <w:rsid w:val="4E699218"/>
    <w:rsid w:val="4F70D2C6"/>
    <w:rsid w:val="5097053E"/>
    <w:rsid w:val="538DAC19"/>
    <w:rsid w:val="5405C924"/>
    <w:rsid w:val="5985CE89"/>
    <w:rsid w:val="5B40E3E1"/>
    <w:rsid w:val="61089984"/>
    <w:rsid w:val="61B99E59"/>
    <w:rsid w:val="634166C4"/>
    <w:rsid w:val="650DB605"/>
    <w:rsid w:val="651CFA0E"/>
    <w:rsid w:val="6A435319"/>
    <w:rsid w:val="6F59901C"/>
    <w:rsid w:val="7386F21A"/>
    <w:rsid w:val="742392B0"/>
    <w:rsid w:val="7954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E08BD9"/>
  <w15:chartTrackingRefBased/>
  <w15:docId w15:val="{C163BD24-E584-854E-9BC8-337212A6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0C"/>
  </w:style>
  <w:style w:type="paragraph" w:styleId="Heading1">
    <w:name w:val="heading 1"/>
    <w:basedOn w:val="Normal"/>
    <w:next w:val="Normal"/>
    <w:link w:val="Heading1Char"/>
    <w:uiPriority w:val="9"/>
    <w:qFormat/>
    <w:rsid w:val="008B1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1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1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43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7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D532B386C40429B4D5C6AA35D67DF" ma:contentTypeVersion="8" ma:contentTypeDescription="Create a new document." ma:contentTypeScope="" ma:versionID="a947be73e77fa4f664b583a3e1856de6">
  <xsd:schema xmlns:xsd="http://www.w3.org/2001/XMLSchema" xmlns:xs="http://www.w3.org/2001/XMLSchema" xmlns:p="http://schemas.microsoft.com/office/2006/metadata/properties" xmlns:ns2="495a03f9-6eed-4d90-90a3-7eb4348873dd" targetNamespace="http://schemas.microsoft.com/office/2006/metadata/properties" ma:root="true" ma:fieldsID="b246b95a0b87867b757082326ec3b3f0" ns2:_="">
    <xsd:import namespace="495a03f9-6eed-4d90-90a3-7eb4348873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a03f9-6eed-4d90-90a3-7eb434887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3A17-19FA-49F1-8522-404162F7C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53683B-5276-4C7E-B4BA-217D835F93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CCE54-5751-4C1B-BEDA-4825324CE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a03f9-6eed-4d90-90a3-7eb43488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4FAAB2-383F-E84C-B663-9CA9398F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418</Words>
  <Characters>2385</Characters>
  <Application>Microsoft Office Word</Application>
  <DocSecurity>4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Leonard</dc:creator>
  <cp:keywords/>
  <dc:description/>
  <cp:lastModifiedBy>Art Leonard</cp:lastModifiedBy>
  <cp:revision>14</cp:revision>
  <dcterms:created xsi:type="dcterms:W3CDTF">2020-03-27T04:20:00Z</dcterms:created>
  <dcterms:modified xsi:type="dcterms:W3CDTF">2020-03-29T01:48:00Z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0x0101007D9D532B386C40429B4D5C6AA35D67DF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zhuoxiao@microsoft.com</vt:lpwstr>
  </property>
  <property fmtid="{D5CDD505-2E9C-101B-9397-08002B2CF9AE}" pid="6" name="MSIP_Label_f42aa342-8706-4288-bd11-ebb85995028c_SetDate">
    <vt:lpwstr>2020-03-27T04:20:17.5328766Z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8b27a164-75e7-40da-a557-0e8d42a41344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