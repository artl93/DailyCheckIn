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A57955" w:rsidR="1268B264" w:rsidRDefault="00A57955" w14:paraId="40B89199" w14:textId="6E76A9CA">
      <w:pPr>
        <w:pStyle w:val="Title"/>
        <w:jc w:val="center"/>
        <w:rPr>
          <w:ins w:author="Chris Xiao" w:date="2020-03-26T23:21:00Z" w:id="0"/>
          <w:rFonts w:ascii="Segoe UI Semibold" w:hAnsi="Segoe UI Semibold" w:cs="Segoe UI Semibold"/>
          <w:sz w:val="40"/>
          <w:szCs w:val="40"/>
          <w:rPrChange w:author="Chris Xiao" w:date="2020-03-27T00:51:00Z" w:id="1">
            <w:rPr>
              <w:ins w:author="Chris Xiao" w:date="2020-03-26T23:21:00Z" w:id="2"/>
            </w:rPr>
          </w:rPrChange>
        </w:rPr>
        <w:pPrChange w:author="Chris Xiao" w:date="2020-03-26T21:22:00Z" w:id="3">
          <w:pPr/>
        </w:pPrChange>
      </w:pPr>
      <w:ins w:author="Chris Xiao" w:date="2020-03-27T00:48:00Z" w:id="4">
        <w:r w:rsidRPr="00A57955">
          <w:rPr>
            <w:rFonts w:ascii="Segoe UI Semibold" w:hAnsi="Segoe UI Semibold" w:cs="Segoe UI Semibold"/>
            <w:sz w:val="40"/>
            <w:szCs w:val="40"/>
            <w:rPrChange w:author="Chris Xiao" w:date="2020-03-27T00:51:00Z" w:id="5">
              <w:rPr/>
            </w:rPrChange>
          </w:rPr>
          <w:t>D</w:t>
        </w:r>
      </w:ins>
      <w:ins w:author="Chris Xiao" w:date="2020-03-27T00:49:00Z" w:id="6">
        <w:r w:rsidRPr="00A57955">
          <w:rPr>
            <w:rFonts w:ascii="Segoe UI Semibold" w:hAnsi="Segoe UI Semibold" w:cs="Segoe UI Semibold"/>
            <w:sz w:val="40"/>
            <w:szCs w:val="40"/>
            <w:rPrChange w:author="Chris Xiao" w:date="2020-03-27T00:51:00Z" w:id="7">
              <w:rPr/>
            </w:rPrChange>
          </w:rPr>
          <w:t>ata View to Public Health</w:t>
        </w:r>
      </w:ins>
    </w:p>
    <w:p w:rsidR="1268B264" w:rsidP="1268B264" w:rsidRDefault="1268B264" w14:paraId="15021A16" w14:textId="4409A8C0">
      <w:pPr>
        <w:rPr>
          <w:ins w:author="Chris Xiao" w:date="2020-03-26T23:21:00Z" w:id="8"/>
        </w:rPr>
      </w:pPr>
    </w:p>
    <w:p w:rsidRPr="00A57955" w:rsidR="00A57955" w:rsidP="008B1C58" w:rsidRDefault="00A57955" w14:paraId="51FDBA57" w14:textId="664C35DD">
      <w:pPr>
        <w:pStyle w:val="Heading1"/>
        <w:rPr>
          <w:ins w:author="Chris Xiao" w:date="2020-03-27T00:50:00Z" w:id="9"/>
          <w:rFonts w:ascii="Segoe UI Semibold" w:hAnsi="Segoe UI Semibold" w:cs="Segoe UI Semibold"/>
          <w:color w:val="auto"/>
          <w:sz w:val="28"/>
          <w:szCs w:val="28"/>
          <w:rPrChange w:author="Chris Xiao" w:date="2020-03-27T00:52:00Z" w:id="10">
            <w:rPr>
              <w:ins w:author="Chris Xiao" w:date="2020-03-27T00:50:00Z" w:id="11"/>
            </w:rPr>
          </w:rPrChange>
        </w:rPr>
      </w:pPr>
      <w:ins w:author="Chris Xiao" w:date="2020-03-27T00:50:00Z" w:id="12">
        <w:r w:rsidRPr="00A57955">
          <w:rPr>
            <w:rFonts w:ascii="Segoe UI Semibold" w:hAnsi="Segoe UI Semibold" w:cs="Segoe UI Semibold"/>
            <w:color w:val="auto"/>
            <w:sz w:val="28"/>
            <w:szCs w:val="28"/>
            <w:rPrChange w:author="Chris Xiao" w:date="2020-03-27T00:52:00Z" w:id="13">
              <w:rPr/>
            </w:rPrChange>
          </w:rPr>
          <w:t>Data Collected</w:t>
        </w:r>
      </w:ins>
    </w:p>
    <w:p w:rsidR="00A57955" w:rsidP="00A57955" w:rsidRDefault="00A57955" w14:paraId="14BB3F0C" w14:textId="04A1AA99">
      <w:pPr>
        <w:pStyle w:val="Heading2"/>
        <w:rPr>
          <w:ins w:author="Chris Xiao" w:date="2020-03-27T00:54:00Z" w:id="14"/>
          <w:rFonts w:ascii="Segoe UI" w:hAnsi="Segoe UI" w:cs="Segoe UI"/>
        </w:rPr>
      </w:pPr>
      <w:ins w:author="Chris Xiao" w:date="2020-03-27T00:50:00Z" w:id="15">
        <w:r w:rsidRPr="00A57955">
          <w:rPr>
            <w:rFonts w:ascii="Segoe UI" w:hAnsi="Segoe UI" w:cs="Segoe UI"/>
            <w:rPrChange w:author="Chris Xiao" w:date="2020-03-27T00:52:00Z" w:id="16">
              <w:rPr/>
            </w:rPrChange>
          </w:rPr>
          <w:t>User Profile</w:t>
        </w:r>
      </w:ins>
    </w:p>
    <w:p w:rsidR="00A57955" w:rsidP="00A57955" w:rsidRDefault="00A57955" w14:paraId="491A5EC9" w14:textId="358ACF67">
      <w:pPr>
        <w:pStyle w:val="ListParagraph"/>
        <w:numPr>
          <w:ilvl w:val="0"/>
          <w:numId w:val="14"/>
        </w:numPr>
        <w:rPr>
          <w:ins w:author="Chris Xiao" w:date="2020-03-27T00:54:00Z" w:id="17"/>
        </w:rPr>
      </w:pPr>
      <w:ins w:author="Chris Xiao" w:date="2020-03-27T00:54:00Z" w:id="18">
        <w:r>
          <w:t>Personal identification &lt;email, social network accounts&gt;</w:t>
        </w:r>
      </w:ins>
    </w:p>
    <w:p w:rsidR="00A57955" w:rsidP="00A57955" w:rsidRDefault="00A57955" w14:paraId="29437F08" w14:textId="30BC4FA7">
      <w:pPr>
        <w:pStyle w:val="ListParagraph"/>
        <w:numPr>
          <w:ilvl w:val="0"/>
          <w:numId w:val="14"/>
        </w:numPr>
        <w:rPr>
          <w:ins w:author="Chris Xiao" w:date="2020-03-27T00:55:00Z" w:id="19"/>
        </w:rPr>
      </w:pPr>
      <w:ins w:author="Chris Xiao" w:date="2020-03-27T00:54:00Z" w:id="20">
        <w:r>
          <w:t xml:space="preserve">Location </w:t>
        </w:r>
      </w:ins>
    </w:p>
    <w:p w:rsidR="00A57955" w:rsidP="00A57955" w:rsidRDefault="00A57955" w14:paraId="4348802D" w14:textId="7514FCA0">
      <w:pPr>
        <w:pStyle w:val="ListParagraph"/>
        <w:numPr>
          <w:ilvl w:val="0"/>
          <w:numId w:val="14"/>
        </w:numPr>
        <w:rPr>
          <w:ins w:author="Chris Xiao" w:date="2020-03-27T00:55:00Z" w:id="21"/>
        </w:rPr>
      </w:pPr>
      <w:ins w:author="Chris Xiao" w:date="2020-03-27T00:55:00Z" w:id="22">
        <w:r>
          <w:t>Age</w:t>
        </w:r>
      </w:ins>
    </w:p>
    <w:p w:rsidR="00A57955" w:rsidP="00A57955" w:rsidRDefault="00A57955" w14:paraId="412C8E7F" w14:textId="358054BB">
      <w:pPr>
        <w:pStyle w:val="ListParagraph"/>
        <w:numPr>
          <w:ilvl w:val="0"/>
          <w:numId w:val="14"/>
        </w:numPr>
        <w:rPr>
          <w:ins w:author="Chris Xiao" w:date="2020-03-27T00:55:00Z" w:id="23"/>
        </w:rPr>
      </w:pPr>
      <w:ins w:author="Chris Xiao" w:date="2020-03-27T00:55:00Z" w:id="24">
        <w:r>
          <w:t>Gender</w:t>
        </w:r>
      </w:ins>
    </w:p>
    <w:p w:rsidRPr="00A57955" w:rsidR="00A57955" w:rsidP="00A57955" w:rsidRDefault="00A57955" w14:paraId="173F4B0D" w14:textId="3006018D">
      <w:pPr>
        <w:pStyle w:val="Heading2"/>
        <w:rPr>
          <w:ins w:author="Chris Xiao" w:date="2020-03-27T00:56:00Z" w:id="25"/>
          <w:rFonts w:ascii="Segoe UI" w:hAnsi="Segoe UI" w:cs="Segoe UI"/>
          <w:rPrChange w:author="Chris Xiao" w:date="2020-03-27T00:56:00Z" w:id="26">
            <w:rPr>
              <w:ins w:author="Chris Xiao" w:date="2020-03-27T00:56:00Z" w:id="27"/>
            </w:rPr>
          </w:rPrChange>
        </w:rPr>
        <w:pPrChange w:author="Chris Xiao" w:date="2020-03-27T00:56:00Z" w:id="28">
          <w:pPr/>
        </w:pPrChange>
      </w:pPr>
      <w:ins w:author="Chris Xiao" w:date="2020-03-27T00:56:00Z" w:id="29">
        <w:r w:rsidRPr="00A57955">
          <w:rPr>
            <w:rFonts w:ascii="Segoe UI" w:hAnsi="Segoe UI" w:cs="Segoe UI"/>
            <w:rPrChange w:author="Chris Xiao" w:date="2020-03-27T00:56:00Z" w:id="30">
              <w:rPr/>
            </w:rPrChange>
          </w:rPr>
          <w:t>COVID-19 Screening</w:t>
        </w:r>
      </w:ins>
    </w:p>
    <w:p w:rsidR="00A57955" w:rsidP="00A57955" w:rsidRDefault="00A57955" w14:paraId="7176390A" w14:textId="21E2DD00">
      <w:pPr>
        <w:pStyle w:val="ListParagraph"/>
        <w:numPr>
          <w:ilvl w:val="0"/>
          <w:numId w:val="15"/>
        </w:numPr>
        <w:rPr>
          <w:ins w:author="Chris Xiao" w:date="2020-03-27T00:57:00Z" w:id="31"/>
        </w:rPr>
      </w:pPr>
      <w:ins w:author="Chris Xiao" w:date="2020-03-27T00:57:00Z" w:id="32">
        <w:r>
          <w:t>Travel history</w:t>
        </w:r>
      </w:ins>
    </w:p>
    <w:p w:rsidR="00A57955" w:rsidP="00A57955" w:rsidRDefault="00A57955" w14:paraId="351356D3" w14:textId="58D11B43">
      <w:pPr>
        <w:pStyle w:val="ListParagraph"/>
        <w:numPr>
          <w:ilvl w:val="0"/>
          <w:numId w:val="15"/>
        </w:numPr>
        <w:rPr>
          <w:ins w:author="Chris Xiao" w:date="2020-03-27T00:57:00Z" w:id="33"/>
        </w:rPr>
      </w:pPr>
      <w:ins w:author="Chris Xiao" w:date="2020-03-27T00:57:00Z" w:id="34">
        <w:r>
          <w:t>Contact history</w:t>
        </w:r>
      </w:ins>
    </w:p>
    <w:p w:rsidR="00A57955" w:rsidP="00A57955" w:rsidRDefault="00A57955" w14:paraId="690FBF17" w14:textId="2FF33514">
      <w:pPr>
        <w:pStyle w:val="ListParagraph"/>
        <w:numPr>
          <w:ilvl w:val="0"/>
          <w:numId w:val="15"/>
        </w:numPr>
        <w:rPr>
          <w:ins w:author="Chris Xiao" w:date="2020-03-27T00:57:00Z" w:id="35"/>
        </w:rPr>
      </w:pPr>
      <w:ins w:author="Chris Xiao" w:date="2020-03-27T00:57:00Z" w:id="36">
        <w:r>
          <w:t>Test history</w:t>
        </w:r>
      </w:ins>
    </w:p>
    <w:p w:rsidR="00A57955" w:rsidP="00A57955" w:rsidRDefault="00A57955" w14:paraId="20481443" w14:textId="487407E7">
      <w:pPr>
        <w:pStyle w:val="ListParagraph"/>
        <w:numPr>
          <w:ilvl w:val="0"/>
          <w:numId w:val="15"/>
        </w:numPr>
        <w:rPr>
          <w:ins w:author="Chris Xiao" w:date="2020-03-27T00:58:00Z" w:id="37"/>
        </w:rPr>
      </w:pPr>
      <w:ins w:author="Chris Xiao" w:date="2020-03-27T00:57:00Z" w:id="38">
        <w:r>
          <w:t xml:space="preserve">[open question] </w:t>
        </w:r>
      </w:ins>
      <w:ins w:author="Chris Xiao" w:date="2020-03-27T00:58:00Z" w:id="39">
        <w:r>
          <w:t>should we ask some questions around the health condition, i.e. diabetes, high blood pressure, pregnancy? CDC bot did ask some of those question</w:t>
        </w:r>
      </w:ins>
    </w:p>
    <w:p w:rsidRPr="00A57955" w:rsidR="00A57955" w:rsidP="00A57955" w:rsidRDefault="00A57955" w14:paraId="26600289" w14:textId="1EC9ED73">
      <w:pPr>
        <w:pStyle w:val="Heading2"/>
        <w:rPr>
          <w:ins w:author="Chris Xiao" w:date="2020-03-27T00:55:00Z" w:id="40"/>
          <w:rFonts w:ascii="Segoe UI" w:hAnsi="Segoe UI" w:cs="Segoe UI"/>
          <w:rPrChange w:author="Chris Xiao" w:date="2020-03-27T00:58:00Z" w:id="41">
            <w:rPr>
              <w:ins w:author="Chris Xiao" w:date="2020-03-27T00:55:00Z" w:id="42"/>
            </w:rPr>
          </w:rPrChange>
        </w:rPr>
        <w:pPrChange w:author="Chris Xiao" w:date="2020-03-27T00:58:00Z" w:id="43">
          <w:pPr>
            <w:pStyle w:val="ListParagraph"/>
            <w:numPr>
              <w:numId w:val="14"/>
            </w:numPr>
            <w:ind w:hanging="360"/>
          </w:pPr>
        </w:pPrChange>
      </w:pPr>
      <w:ins w:author="Chris Xiao" w:date="2020-03-27T00:58:00Z" w:id="44">
        <w:r w:rsidRPr="00A57955">
          <w:rPr>
            <w:rFonts w:ascii="Segoe UI" w:hAnsi="Segoe UI" w:cs="Segoe UI"/>
            <w:rPrChange w:author="Chris Xiao" w:date="2020-03-27T00:58:00Z" w:id="45">
              <w:rPr/>
            </w:rPrChange>
          </w:rPr>
          <w:t xml:space="preserve">Symptoms </w:t>
        </w:r>
      </w:ins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53BAB" w:rsidTr="006D7169" w14:paraId="4E4DD92C" w14:textId="77777777">
        <w:trPr>
          <w:ins w:author="Chris Xiao" w:date="2020-03-27T00:59:00Z" w:id="46"/>
        </w:trPr>
        <w:tc>
          <w:tcPr>
            <w:tcW w:w="2425" w:type="dxa"/>
          </w:tcPr>
          <w:p w:rsidR="00553BAB" w:rsidP="006D7169" w:rsidRDefault="00553BAB" w14:paraId="25FEA9CA" w14:textId="77777777">
            <w:pPr>
              <w:rPr>
                <w:ins w:author="Chris Xiao" w:date="2020-03-27T00:59:00Z" w:id="47"/>
              </w:rPr>
            </w:pPr>
            <w:ins w:author="Chris Xiao" w:date="2020-03-27T00:59:00Z" w:id="48">
              <w:r>
                <w:t>Symptom</w:t>
              </w:r>
            </w:ins>
          </w:p>
        </w:tc>
        <w:tc>
          <w:tcPr>
            <w:tcW w:w="6925" w:type="dxa"/>
          </w:tcPr>
          <w:p w:rsidR="00553BAB" w:rsidP="006D7169" w:rsidRDefault="00553BAB" w14:paraId="35C47F21" w14:textId="77777777">
            <w:pPr>
              <w:rPr>
                <w:ins w:author="Chris Xiao" w:date="2020-03-27T00:59:00Z" w:id="49"/>
              </w:rPr>
            </w:pPr>
            <w:ins w:author="Chris Xiao" w:date="2020-03-27T00:59:00Z" w:id="50">
              <w:r>
                <w:t>Data Value</w:t>
              </w:r>
            </w:ins>
          </w:p>
        </w:tc>
      </w:tr>
      <w:tr w:rsidR="00553BAB" w:rsidTr="006D7169" w14:paraId="4FDDFB24" w14:textId="77777777">
        <w:trPr>
          <w:ins w:author="Chris Xiao" w:date="2020-03-27T00:59:00Z" w:id="51"/>
        </w:trPr>
        <w:tc>
          <w:tcPr>
            <w:tcW w:w="2425" w:type="dxa"/>
          </w:tcPr>
          <w:p w:rsidR="00553BAB" w:rsidP="006D7169" w:rsidRDefault="00553BAB" w14:paraId="1B915211" w14:textId="77777777">
            <w:pPr>
              <w:rPr>
                <w:ins w:author="Chris Xiao" w:date="2020-03-27T00:59:00Z" w:id="52"/>
              </w:rPr>
            </w:pPr>
            <w:ins w:author="Chris Xiao" w:date="2020-03-27T00:59:00Z" w:id="53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General Feeling</w:t>
              </w:r>
            </w:ins>
          </w:p>
        </w:tc>
        <w:tc>
          <w:tcPr>
            <w:tcW w:w="6925" w:type="dxa"/>
          </w:tcPr>
          <w:p w:rsidR="00553BAB" w:rsidP="006D7169" w:rsidRDefault="00553BAB" w14:paraId="31060AED" w14:textId="77777777">
            <w:pPr>
              <w:rPr>
                <w:ins w:author="Chris Xiao" w:date="2020-03-27T00:59:00Z" w:id="54"/>
              </w:rPr>
            </w:pPr>
            <w:ins w:author="Chris Xiao" w:date="2020-03-27T00:59:00Z" w:id="55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Scale</w:t>
              </w:r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 1-10</w:t>
              </w:r>
            </w:ins>
          </w:p>
        </w:tc>
      </w:tr>
      <w:tr w:rsidR="00553BAB" w:rsidTr="006D7169" w14:paraId="7455FA04" w14:textId="77777777">
        <w:trPr>
          <w:ins w:author="Chris Xiao" w:date="2020-03-27T00:59:00Z" w:id="56"/>
        </w:trPr>
        <w:tc>
          <w:tcPr>
            <w:tcW w:w="2425" w:type="dxa"/>
          </w:tcPr>
          <w:p w:rsidRPr="006D7169" w:rsidR="00553BAB" w:rsidP="006D7169" w:rsidRDefault="00553BAB" w14:paraId="11F87424" w14:textId="77777777">
            <w:pPr>
              <w:rPr>
                <w:ins w:author="Chris Xiao" w:date="2020-03-27T00:59:00Z" w:id="57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58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Fever</w:t>
              </w:r>
            </w:ins>
          </w:p>
        </w:tc>
        <w:tc>
          <w:tcPr>
            <w:tcW w:w="6925" w:type="dxa"/>
          </w:tcPr>
          <w:p w:rsidRPr="006D7169" w:rsidR="00553BAB" w:rsidP="006D7169" w:rsidRDefault="00553BAB" w14:paraId="038C3750" w14:textId="77777777">
            <w:pPr>
              <w:rPr>
                <w:ins w:author="Chris Xiao" w:date="2020-03-27T00:59:00Z" w:id="59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60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Yes</w:t>
              </w:r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 &lt;highest temperature&gt;</w:t>
              </w:r>
            </w:ins>
          </w:p>
          <w:p w:rsidR="00553BAB" w:rsidP="006D7169" w:rsidRDefault="00553BAB" w14:paraId="3532AE50" w14:textId="77777777">
            <w:pPr>
              <w:rPr>
                <w:ins w:author="Chris Xiao" w:date="2020-03-27T00:59:00Z" w:id="61"/>
              </w:rPr>
            </w:pPr>
            <w:ins w:author="Chris Xiao" w:date="2020-03-27T00:59:00Z" w:id="62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No</w:t>
              </w:r>
            </w:ins>
          </w:p>
        </w:tc>
      </w:tr>
      <w:tr w:rsidR="00553BAB" w:rsidTr="006D7169" w14:paraId="0D3BC0C2" w14:textId="77777777">
        <w:trPr>
          <w:ins w:author="Chris Xiao" w:date="2020-03-27T00:59:00Z" w:id="63"/>
        </w:trPr>
        <w:tc>
          <w:tcPr>
            <w:tcW w:w="2425" w:type="dxa"/>
          </w:tcPr>
          <w:p w:rsidRPr="006D7169" w:rsidR="00553BAB" w:rsidP="006D7169" w:rsidRDefault="00553BAB" w14:paraId="21656C2F" w14:textId="77777777">
            <w:pPr>
              <w:rPr>
                <w:ins w:author="Chris Xiao" w:date="2020-03-27T00:59:00Z" w:id="64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65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New or worsening cough</w:t>
              </w:r>
            </w:ins>
          </w:p>
        </w:tc>
        <w:tc>
          <w:tcPr>
            <w:tcW w:w="6925" w:type="dxa"/>
          </w:tcPr>
          <w:p w:rsidR="00553BAB" w:rsidP="006D7169" w:rsidRDefault="00553BAB" w14:paraId="4AF3FCF3" w14:textId="77777777">
            <w:pPr>
              <w:rPr>
                <w:ins w:author="Chris Xiao" w:date="2020-03-27T00:59:00Z" w:id="66"/>
              </w:rPr>
            </w:pPr>
            <w:ins w:author="Chris Xiao" w:date="2020-03-27T00:59:00Z" w:id="67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Scale</w:t>
              </w:r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 1-10</w:t>
              </w:r>
            </w:ins>
          </w:p>
        </w:tc>
      </w:tr>
      <w:tr w:rsidR="00553BAB" w:rsidTr="006D7169" w14:paraId="1F8D829F" w14:textId="77777777">
        <w:trPr>
          <w:ins w:author="Chris Xiao" w:date="2020-03-27T00:59:00Z" w:id="68"/>
        </w:trPr>
        <w:tc>
          <w:tcPr>
            <w:tcW w:w="2425" w:type="dxa"/>
          </w:tcPr>
          <w:p w:rsidRPr="006D7169" w:rsidR="00553BAB" w:rsidP="006D7169" w:rsidRDefault="00553BAB" w14:paraId="485E9B15" w14:textId="77777777">
            <w:pPr>
              <w:rPr>
                <w:ins w:author="Chris Xiao" w:date="2020-03-27T00:59:00Z" w:id="69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70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Muscle or body aches</w:t>
              </w:r>
            </w:ins>
          </w:p>
        </w:tc>
        <w:tc>
          <w:tcPr>
            <w:tcW w:w="6925" w:type="dxa"/>
          </w:tcPr>
          <w:p w:rsidR="00553BAB" w:rsidP="006D7169" w:rsidRDefault="00553BAB" w14:paraId="70704ED7" w14:textId="77777777">
            <w:pPr>
              <w:rPr>
                <w:ins w:author="Chris Xiao" w:date="2020-03-27T00:59:00Z" w:id="71"/>
              </w:rPr>
            </w:pPr>
            <w:ins w:author="Chris Xiao" w:date="2020-03-27T00:59:00Z" w:id="72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Scale</w:t>
              </w:r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 1-10</w:t>
              </w:r>
            </w:ins>
          </w:p>
        </w:tc>
      </w:tr>
      <w:tr w:rsidR="00553BAB" w:rsidTr="006D7169" w14:paraId="6F1248C5" w14:textId="77777777">
        <w:trPr>
          <w:ins w:author="Chris Xiao" w:date="2020-03-27T00:59:00Z" w:id="73"/>
        </w:trPr>
        <w:tc>
          <w:tcPr>
            <w:tcW w:w="2425" w:type="dxa"/>
          </w:tcPr>
          <w:p w:rsidRPr="006D7169" w:rsidR="00553BAB" w:rsidP="006D7169" w:rsidRDefault="00553BAB" w14:paraId="12D8D2A0" w14:textId="77777777">
            <w:pPr>
              <w:rPr>
                <w:ins w:author="Chris Xiao" w:date="2020-03-27T00:59:00Z" w:id="74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75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Shortness of breath</w:t>
              </w:r>
            </w:ins>
          </w:p>
        </w:tc>
        <w:tc>
          <w:tcPr>
            <w:tcW w:w="6925" w:type="dxa"/>
          </w:tcPr>
          <w:p w:rsidRPr="006D7169" w:rsidR="00553BAB" w:rsidP="006D7169" w:rsidRDefault="00553BAB" w14:paraId="2314F4D5" w14:textId="77777777">
            <w:pPr>
              <w:rPr>
                <w:ins w:author="Chris Xiao" w:date="2020-03-27T00:59:00Z" w:id="76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77"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Option 1: </w:t>
              </w:r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Scale</w:t>
              </w:r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 1-10</w:t>
              </w:r>
            </w:ins>
          </w:p>
          <w:p w:rsidR="00553BAB" w:rsidP="006D7169" w:rsidRDefault="00553BAB" w14:paraId="76014566" w14:textId="77777777">
            <w:pPr>
              <w:rPr>
                <w:ins w:author="Chris Xiao" w:date="2020-03-27T00:59:00Z" w:id="78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79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Option 2:</w:t>
              </w:r>
            </w:ins>
          </w:p>
          <w:p w:rsidR="00553BAB" w:rsidP="006D7169" w:rsidRDefault="00553BAB" w14:paraId="29D058D6" w14:textId="77777777">
            <w:pPr>
              <w:rPr>
                <w:ins w:author="Chris Xiao" w:date="2020-03-27T00:59:00Z" w:id="80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81">
              <w:r>
                <w:rPr>
                  <w:rFonts w:ascii="Segoe UI Light" w:hAnsi="Segoe UI Light" w:cs="Segoe UI Light"/>
                  <w:sz w:val="18"/>
                  <w:szCs w:val="18"/>
                </w:rPr>
                <w:t>Yes &lt;spO2&gt;</w:t>
              </w:r>
            </w:ins>
          </w:p>
          <w:p w:rsidRPr="006D7169" w:rsidR="00553BAB" w:rsidP="006D7169" w:rsidRDefault="00553BAB" w14:paraId="38ECCA1B" w14:textId="77777777">
            <w:pPr>
              <w:rPr>
                <w:ins w:author="Chris Xiao" w:date="2020-03-27T00:59:00Z" w:id="82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83">
              <w:r>
                <w:rPr>
                  <w:rFonts w:ascii="Segoe UI Light" w:hAnsi="Segoe UI Light" w:cs="Segoe UI Light"/>
                  <w:sz w:val="18"/>
                  <w:szCs w:val="18"/>
                </w:rPr>
                <w:t>No</w:t>
              </w:r>
            </w:ins>
          </w:p>
        </w:tc>
      </w:tr>
      <w:tr w:rsidR="00553BAB" w:rsidTr="006D7169" w14:paraId="50CFE4C1" w14:textId="77777777">
        <w:trPr>
          <w:ins w:author="Chris Xiao" w:date="2020-03-27T00:59:00Z" w:id="84"/>
        </w:trPr>
        <w:tc>
          <w:tcPr>
            <w:tcW w:w="2425" w:type="dxa"/>
          </w:tcPr>
          <w:p w:rsidRPr="006D7169" w:rsidR="00553BAB" w:rsidP="006D7169" w:rsidRDefault="00553BAB" w14:paraId="2B7E9B0A" w14:textId="77777777">
            <w:pPr>
              <w:rPr>
                <w:ins w:author="Chris Xiao" w:date="2020-03-27T00:59:00Z" w:id="85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86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Sore throat or itchy/scratchy throat</w:t>
              </w:r>
            </w:ins>
          </w:p>
        </w:tc>
        <w:tc>
          <w:tcPr>
            <w:tcW w:w="6925" w:type="dxa"/>
          </w:tcPr>
          <w:p w:rsidR="00553BAB" w:rsidP="006D7169" w:rsidRDefault="00553BAB" w14:paraId="330E90A5" w14:textId="77777777">
            <w:pPr>
              <w:rPr>
                <w:ins w:author="Chris Xiao" w:date="2020-03-27T00:59:00Z" w:id="87"/>
              </w:rPr>
            </w:pPr>
            <w:ins w:author="Chris Xiao" w:date="2020-03-27T00:59:00Z" w:id="88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Scale</w:t>
              </w:r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 1-10</w:t>
              </w:r>
            </w:ins>
          </w:p>
        </w:tc>
      </w:tr>
      <w:tr w:rsidR="00553BAB" w:rsidTr="006D7169" w14:paraId="1CE90125" w14:textId="77777777">
        <w:trPr>
          <w:ins w:author="Chris Xiao" w:date="2020-03-27T00:59:00Z" w:id="89"/>
        </w:trPr>
        <w:tc>
          <w:tcPr>
            <w:tcW w:w="2425" w:type="dxa"/>
          </w:tcPr>
          <w:p w:rsidRPr="006D7169" w:rsidR="00553BAB" w:rsidP="006D7169" w:rsidRDefault="00553BAB" w14:paraId="52879FA5" w14:textId="77777777">
            <w:pPr>
              <w:rPr>
                <w:ins w:author="Chris Xiao" w:date="2020-03-27T00:59:00Z" w:id="90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91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Feeling more tired than usual</w:t>
              </w:r>
            </w:ins>
          </w:p>
        </w:tc>
        <w:tc>
          <w:tcPr>
            <w:tcW w:w="6925" w:type="dxa"/>
          </w:tcPr>
          <w:p w:rsidR="00553BAB" w:rsidP="006D7169" w:rsidRDefault="00553BAB" w14:paraId="38046D7C" w14:textId="77777777">
            <w:pPr>
              <w:rPr>
                <w:ins w:author="Chris Xiao" w:date="2020-03-27T00:59:00Z" w:id="92"/>
              </w:rPr>
            </w:pPr>
            <w:ins w:author="Chris Xiao" w:date="2020-03-27T00:59:00Z" w:id="93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Scale</w:t>
              </w:r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 1-10</w:t>
              </w:r>
            </w:ins>
          </w:p>
        </w:tc>
      </w:tr>
      <w:tr w:rsidR="00553BAB" w:rsidTr="006D7169" w14:paraId="5E145CD0" w14:textId="77777777">
        <w:trPr>
          <w:ins w:author="Chris Xiao" w:date="2020-03-27T00:59:00Z" w:id="94"/>
        </w:trPr>
        <w:tc>
          <w:tcPr>
            <w:tcW w:w="2425" w:type="dxa"/>
          </w:tcPr>
          <w:p w:rsidRPr="006D7169" w:rsidR="00553BAB" w:rsidP="006D7169" w:rsidRDefault="00553BAB" w14:paraId="31DDACC7" w14:textId="77777777">
            <w:pPr>
              <w:rPr>
                <w:ins w:author="Chris Xiao" w:date="2020-03-27T00:59:00Z" w:id="95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96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Chills</w:t>
              </w:r>
              <w:r w:rsidRPr="00B666EF">
                <w:t xml:space="preserve"> </w:t>
              </w:r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 xml:space="preserve">or shivering </w:t>
              </w:r>
            </w:ins>
          </w:p>
        </w:tc>
        <w:tc>
          <w:tcPr>
            <w:tcW w:w="6925" w:type="dxa"/>
          </w:tcPr>
          <w:p w:rsidRPr="006D7169" w:rsidR="00553BAB" w:rsidP="006D7169" w:rsidRDefault="00553BAB" w14:paraId="203A1AF2" w14:textId="77777777">
            <w:pPr>
              <w:rPr>
                <w:ins w:author="Chris Xiao" w:date="2020-03-27T00:59:00Z" w:id="97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98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Yes</w:t>
              </w:r>
            </w:ins>
          </w:p>
          <w:p w:rsidR="00553BAB" w:rsidP="006D7169" w:rsidRDefault="00553BAB" w14:paraId="702888C8" w14:textId="77777777">
            <w:pPr>
              <w:rPr>
                <w:ins w:author="Chris Xiao" w:date="2020-03-27T00:59:00Z" w:id="99"/>
              </w:rPr>
            </w:pPr>
            <w:ins w:author="Chris Xiao" w:date="2020-03-27T00:59:00Z" w:id="100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No</w:t>
              </w:r>
            </w:ins>
          </w:p>
        </w:tc>
      </w:tr>
      <w:tr w:rsidR="00553BAB" w:rsidTr="006D7169" w14:paraId="68CEC895" w14:textId="77777777">
        <w:trPr>
          <w:ins w:author="Chris Xiao" w:date="2020-03-27T00:59:00Z" w:id="101"/>
        </w:trPr>
        <w:tc>
          <w:tcPr>
            <w:tcW w:w="2425" w:type="dxa"/>
          </w:tcPr>
          <w:p w:rsidRPr="006D7169" w:rsidR="00553BAB" w:rsidP="006D7169" w:rsidRDefault="00553BAB" w14:paraId="4E3970A7" w14:textId="77777777">
            <w:pPr>
              <w:rPr>
                <w:ins w:author="Chris Xiao" w:date="2020-03-27T00:59:00Z" w:id="102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103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Runny/stuffy nose or sneezing</w:t>
              </w:r>
            </w:ins>
          </w:p>
        </w:tc>
        <w:tc>
          <w:tcPr>
            <w:tcW w:w="6925" w:type="dxa"/>
          </w:tcPr>
          <w:p w:rsidRPr="006D7169" w:rsidR="00553BAB" w:rsidP="006D7169" w:rsidRDefault="00553BAB" w14:paraId="0CA38F63" w14:textId="77777777">
            <w:pPr>
              <w:rPr>
                <w:ins w:author="Chris Xiao" w:date="2020-03-27T00:59:00Z" w:id="104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105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Yes</w:t>
              </w:r>
            </w:ins>
          </w:p>
          <w:p w:rsidR="00553BAB" w:rsidP="006D7169" w:rsidRDefault="00553BAB" w14:paraId="79C07ED6" w14:textId="77777777">
            <w:pPr>
              <w:rPr>
                <w:ins w:author="Chris Xiao" w:date="2020-03-27T00:59:00Z" w:id="106"/>
              </w:rPr>
            </w:pPr>
            <w:ins w:author="Chris Xiao" w:date="2020-03-27T00:59:00Z" w:id="107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No</w:t>
              </w:r>
            </w:ins>
          </w:p>
        </w:tc>
      </w:tr>
      <w:tr w:rsidR="00553BAB" w:rsidTr="006D7169" w14:paraId="49212308" w14:textId="77777777">
        <w:trPr>
          <w:ins w:author="Chris Xiao" w:date="2020-03-27T00:59:00Z" w:id="108"/>
        </w:trPr>
        <w:tc>
          <w:tcPr>
            <w:tcW w:w="2425" w:type="dxa"/>
          </w:tcPr>
          <w:p w:rsidRPr="006D7169" w:rsidR="00553BAB" w:rsidP="006D7169" w:rsidRDefault="00553BAB" w14:paraId="5FF1EB3F" w14:textId="77777777">
            <w:pPr>
              <w:rPr>
                <w:ins w:author="Chris Xiao" w:date="2020-03-27T00:59:00Z" w:id="109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110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Nausea or Vomiting</w:t>
              </w:r>
            </w:ins>
          </w:p>
        </w:tc>
        <w:tc>
          <w:tcPr>
            <w:tcW w:w="6925" w:type="dxa"/>
          </w:tcPr>
          <w:p w:rsidRPr="006D7169" w:rsidR="00553BAB" w:rsidP="006D7169" w:rsidRDefault="00553BAB" w14:paraId="5EDAB809" w14:textId="77777777">
            <w:pPr>
              <w:rPr>
                <w:ins w:author="Chris Xiao" w:date="2020-03-27T00:59:00Z" w:id="111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112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Yes</w:t>
              </w:r>
            </w:ins>
          </w:p>
          <w:p w:rsidR="00553BAB" w:rsidP="006D7169" w:rsidRDefault="00553BAB" w14:paraId="07D31D8B" w14:textId="77777777">
            <w:pPr>
              <w:rPr>
                <w:ins w:author="Chris Xiao" w:date="2020-03-27T00:59:00Z" w:id="113"/>
              </w:rPr>
            </w:pPr>
            <w:ins w:author="Chris Xiao" w:date="2020-03-27T00:59:00Z" w:id="114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No</w:t>
              </w:r>
            </w:ins>
          </w:p>
        </w:tc>
      </w:tr>
      <w:tr w:rsidR="00553BAB" w:rsidTr="006D7169" w14:paraId="5D279954" w14:textId="77777777">
        <w:trPr>
          <w:ins w:author="Chris Xiao" w:date="2020-03-27T00:59:00Z" w:id="115"/>
        </w:trPr>
        <w:tc>
          <w:tcPr>
            <w:tcW w:w="2425" w:type="dxa"/>
          </w:tcPr>
          <w:p w:rsidRPr="006D7169" w:rsidR="00553BAB" w:rsidP="006D7169" w:rsidRDefault="00553BAB" w14:paraId="1749B2F7" w14:textId="77777777">
            <w:pPr>
              <w:rPr>
                <w:ins w:author="Chris Xiao" w:date="2020-03-27T00:59:00Z" w:id="116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117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Abdominal pain</w:t>
              </w:r>
            </w:ins>
          </w:p>
        </w:tc>
        <w:tc>
          <w:tcPr>
            <w:tcW w:w="6925" w:type="dxa"/>
          </w:tcPr>
          <w:p w:rsidR="00553BAB" w:rsidP="006D7169" w:rsidRDefault="00553BAB" w14:paraId="01636508" w14:textId="77777777">
            <w:pPr>
              <w:rPr>
                <w:ins w:author="Chris Xiao" w:date="2020-03-27T00:59:00Z" w:id="118"/>
              </w:rPr>
            </w:pPr>
            <w:ins w:author="Chris Xiao" w:date="2020-03-27T00:59:00Z" w:id="119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Scale</w:t>
              </w:r>
              <w:r>
                <w:rPr>
                  <w:rFonts w:ascii="Segoe UI Light" w:hAnsi="Segoe UI Light" w:cs="Segoe UI Light"/>
                  <w:sz w:val="18"/>
                  <w:szCs w:val="18"/>
                </w:rPr>
                <w:t xml:space="preserve"> 1-10</w:t>
              </w:r>
            </w:ins>
          </w:p>
        </w:tc>
      </w:tr>
      <w:tr w:rsidR="00553BAB" w:rsidTr="006D7169" w14:paraId="7D3A7C91" w14:textId="77777777">
        <w:trPr>
          <w:ins w:author="Chris Xiao" w:date="2020-03-27T00:59:00Z" w:id="120"/>
        </w:trPr>
        <w:tc>
          <w:tcPr>
            <w:tcW w:w="2425" w:type="dxa"/>
          </w:tcPr>
          <w:p w:rsidRPr="00257BC8" w:rsidR="00553BAB" w:rsidP="006D7169" w:rsidRDefault="00553BAB" w14:paraId="533218E9" w14:textId="77777777">
            <w:pPr>
              <w:rPr>
                <w:ins w:author="Chris Xiao" w:date="2020-03-27T00:59:00Z" w:id="121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122">
              <w:r w:rsidRPr="00257BC8">
                <w:rPr>
                  <w:rFonts w:asciiTheme="majorHAnsi" w:hAnsiTheme="majorHAnsi" w:cstheme="majorHAnsi"/>
                  <w:sz w:val="18"/>
                  <w:szCs w:val="18"/>
                </w:rPr>
                <w:t>Diarrhea</w:t>
              </w:r>
            </w:ins>
          </w:p>
        </w:tc>
        <w:tc>
          <w:tcPr>
            <w:tcW w:w="6925" w:type="dxa"/>
          </w:tcPr>
          <w:p w:rsidRPr="006D7169" w:rsidR="00553BAB" w:rsidP="006D7169" w:rsidRDefault="00553BAB" w14:paraId="43F28F71" w14:textId="77777777">
            <w:pPr>
              <w:rPr>
                <w:ins w:author="Chris Xiao" w:date="2020-03-27T00:59:00Z" w:id="123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124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Yes &lt;how many times&gt;</w:t>
              </w:r>
            </w:ins>
          </w:p>
          <w:p w:rsidR="00553BAB" w:rsidP="006D7169" w:rsidRDefault="00553BAB" w14:paraId="4B75B200" w14:textId="77777777">
            <w:pPr>
              <w:rPr>
                <w:ins w:author="Chris Xiao" w:date="2020-03-27T00:59:00Z" w:id="125"/>
              </w:rPr>
            </w:pPr>
            <w:ins w:author="Chris Xiao" w:date="2020-03-27T00:59:00Z" w:id="126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No</w:t>
              </w:r>
            </w:ins>
          </w:p>
        </w:tc>
      </w:tr>
      <w:tr w:rsidR="00553BAB" w:rsidTr="006D7169" w14:paraId="61DA4152" w14:textId="77777777">
        <w:trPr>
          <w:ins w:author="Chris Xiao" w:date="2020-03-27T00:59:00Z" w:id="127"/>
        </w:trPr>
        <w:tc>
          <w:tcPr>
            <w:tcW w:w="2425" w:type="dxa"/>
          </w:tcPr>
          <w:p w:rsidRPr="00257BC8" w:rsidR="00553BAB" w:rsidP="006D7169" w:rsidRDefault="00553BAB" w14:paraId="47C9CD52" w14:textId="77777777">
            <w:pPr>
              <w:rPr>
                <w:ins w:author="Chris Xiao" w:date="2020-03-27T00:59:00Z" w:id="128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129">
              <w:r w:rsidRPr="006D7169">
                <w:rPr>
                  <w:rFonts w:asciiTheme="majorHAnsi" w:hAnsiTheme="majorHAnsi" w:cstheme="majorHAnsi"/>
                  <w:sz w:val="18"/>
                  <w:szCs w:val="18"/>
                </w:rPr>
                <w:t>Lost sense of smell and taste</w:t>
              </w:r>
            </w:ins>
          </w:p>
        </w:tc>
        <w:tc>
          <w:tcPr>
            <w:tcW w:w="6925" w:type="dxa"/>
          </w:tcPr>
          <w:p w:rsidRPr="006D7169" w:rsidR="00553BAB" w:rsidP="006D7169" w:rsidRDefault="00553BAB" w14:paraId="23D6AC5D" w14:textId="77777777">
            <w:pPr>
              <w:rPr>
                <w:ins w:author="Chris Xiao" w:date="2020-03-27T00:59:00Z" w:id="130"/>
                <w:rFonts w:asciiTheme="majorHAnsi" w:hAnsiTheme="majorHAnsi"/>
                <w:sz w:val="18"/>
                <w:szCs w:val="18"/>
              </w:rPr>
            </w:pPr>
            <w:ins w:author="Chris Xiao" w:date="2020-03-27T00:59:00Z" w:id="131">
              <w:r w:rsidRPr="006D7169">
                <w:rPr>
                  <w:rFonts w:asciiTheme="majorHAnsi" w:hAnsiTheme="majorHAnsi"/>
                  <w:sz w:val="18"/>
                  <w:szCs w:val="18"/>
                </w:rPr>
                <w:t>Yes</w:t>
              </w:r>
            </w:ins>
          </w:p>
          <w:p w:rsidR="00553BAB" w:rsidP="006D7169" w:rsidRDefault="00553BAB" w14:paraId="7D9F4300" w14:textId="77777777">
            <w:pPr>
              <w:rPr>
                <w:ins w:author="Chris Xiao" w:date="2020-03-27T00:59:00Z" w:id="132"/>
              </w:rPr>
            </w:pPr>
            <w:ins w:author="Chris Xiao" w:date="2020-03-27T00:59:00Z" w:id="133">
              <w:r w:rsidRPr="006D7169">
                <w:rPr>
                  <w:rFonts w:asciiTheme="majorHAnsi" w:hAnsiTheme="majorHAnsi"/>
                  <w:sz w:val="18"/>
                  <w:szCs w:val="18"/>
                </w:rPr>
                <w:t>No</w:t>
              </w:r>
            </w:ins>
          </w:p>
        </w:tc>
      </w:tr>
      <w:tr w:rsidR="00553BAB" w:rsidTr="006D7169" w14:paraId="4EA87E4C" w14:textId="77777777">
        <w:trPr>
          <w:ins w:author="Chris Xiao" w:date="2020-03-27T00:59:00Z" w:id="134"/>
        </w:trPr>
        <w:tc>
          <w:tcPr>
            <w:tcW w:w="2425" w:type="dxa"/>
          </w:tcPr>
          <w:p w:rsidRPr="00257BC8" w:rsidR="00553BAB" w:rsidP="006D7169" w:rsidRDefault="00553BAB" w14:paraId="0D08DD67" w14:textId="77777777">
            <w:pPr>
              <w:rPr>
                <w:ins w:author="Chris Xiao" w:date="2020-03-27T00:59:00Z" w:id="135"/>
                <w:rFonts w:asciiTheme="majorHAnsi" w:hAnsiTheme="majorHAnsi" w:cstheme="majorHAnsi"/>
                <w:sz w:val="18"/>
                <w:szCs w:val="18"/>
              </w:rPr>
            </w:pPr>
            <w:ins w:author="Chris Xiao" w:date="2020-03-27T00:59:00Z" w:id="136">
              <w:r>
                <w:rPr>
                  <w:rFonts w:asciiTheme="majorHAnsi" w:hAnsiTheme="majorHAnsi" w:cstheme="majorHAnsi"/>
                  <w:sz w:val="18"/>
                  <w:szCs w:val="18"/>
                </w:rPr>
                <w:t>Other symptoms</w:t>
              </w:r>
            </w:ins>
          </w:p>
        </w:tc>
        <w:tc>
          <w:tcPr>
            <w:tcW w:w="6925" w:type="dxa"/>
          </w:tcPr>
          <w:p w:rsidRPr="006D7169" w:rsidR="00553BAB" w:rsidP="006D7169" w:rsidRDefault="00553BAB" w14:paraId="28228080" w14:textId="77777777">
            <w:pPr>
              <w:rPr>
                <w:ins w:author="Chris Xiao" w:date="2020-03-27T00:59:00Z" w:id="137"/>
                <w:rFonts w:ascii="Segoe UI Light" w:hAnsi="Segoe UI Light" w:cs="Segoe UI Light"/>
                <w:sz w:val="18"/>
                <w:szCs w:val="18"/>
              </w:rPr>
            </w:pPr>
            <w:ins w:author="Chris Xiao" w:date="2020-03-27T00:59:00Z" w:id="138">
              <w:r w:rsidRPr="006D7169">
                <w:rPr>
                  <w:rFonts w:ascii="Segoe UI Light" w:hAnsi="Segoe UI Light" w:cs="Segoe UI Light"/>
                  <w:sz w:val="18"/>
                  <w:szCs w:val="18"/>
                </w:rPr>
                <w:t>Free text</w:t>
              </w:r>
            </w:ins>
          </w:p>
        </w:tc>
      </w:tr>
    </w:tbl>
    <w:p w:rsidRPr="00A57955" w:rsidR="00A57955" w:rsidP="00A57955" w:rsidRDefault="00A57955" w14:paraId="622AE508" w14:textId="77777777">
      <w:pPr>
        <w:rPr>
          <w:ins w:author="Chris Xiao" w:date="2020-03-27T00:51:00Z" w:id="139"/>
          <w:rPrChange w:author="Chris Xiao" w:date="2020-03-27T00:54:00Z" w:id="140">
            <w:rPr>
              <w:ins w:author="Chris Xiao" w:date="2020-03-27T00:51:00Z" w:id="141"/>
            </w:rPr>
          </w:rPrChange>
        </w:rPr>
        <w:pPrChange w:author="Chris Xiao" w:date="2020-03-27T00:57:00Z" w:id="142">
          <w:pPr/>
        </w:pPrChange>
      </w:pPr>
    </w:p>
    <w:p w:rsidRPr="006D7169" w:rsidR="00553BAB" w:rsidP="00553BAB" w:rsidRDefault="00553BAB" w14:paraId="34E8582E" w14:textId="1D100269">
      <w:pPr>
        <w:pStyle w:val="Heading1"/>
        <w:rPr>
          <w:ins w:author="Chris Xiao" w:date="2020-03-27T01:00:00Z" w:id="143"/>
          <w:rFonts w:ascii="Segoe UI Semibold" w:hAnsi="Segoe UI Semibold" w:cs="Segoe UI Semibold"/>
          <w:color w:val="auto"/>
          <w:sz w:val="28"/>
          <w:szCs w:val="28"/>
        </w:rPr>
      </w:pPr>
      <w:ins w:author="Chris Xiao" w:date="2020-03-27T01:00:00Z" w:id="144">
        <w:r>
          <w:rPr>
            <w:rFonts w:ascii="Segoe UI Semibold" w:hAnsi="Segoe UI Semibold" w:cs="Segoe UI Semibold"/>
            <w:color w:val="auto"/>
            <w:sz w:val="28"/>
            <w:szCs w:val="28"/>
          </w:rPr>
          <w:t>What Views might be interesting for them</w:t>
        </w:r>
      </w:ins>
    </w:p>
    <w:p w:rsidRPr="00A57955" w:rsidR="00A57955" w:rsidP="00A57955" w:rsidRDefault="00A57955" w14:paraId="6F3E6C41" w14:textId="77777777">
      <w:pPr>
        <w:rPr>
          <w:ins w:author="Chris Xiao" w:date="2020-03-27T00:50:00Z" w:id="145"/>
          <w:rPrChange w:author="Chris Xiao" w:date="2020-03-27T00:50:00Z" w:id="146">
            <w:rPr>
              <w:ins w:author="Chris Xiao" w:date="2020-03-27T00:50:00Z" w:id="147"/>
            </w:rPr>
          </w:rPrChange>
        </w:rPr>
        <w:pPrChange w:author="Chris Xiao" w:date="2020-03-27T00:50:00Z" w:id="148">
          <w:pPr>
            <w:pStyle w:val="Heading1"/>
          </w:pPr>
        </w:pPrChange>
      </w:pPr>
    </w:p>
    <w:p w:rsidR="00553BAB" w:rsidP="00553BAB" w:rsidRDefault="00553BAB" w14:paraId="747C7B9C" w14:textId="2BEBB5FF">
      <w:pPr>
        <w:pStyle w:val="Heading2"/>
        <w:rPr>
          <w:ins w:author="Chris Xiao" w:date="2020-03-27T01:15:00Z" w:id="149"/>
          <w:rFonts w:ascii="Segoe UI" w:hAnsi="Segoe UI" w:cs="Segoe UI"/>
        </w:rPr>
      </w:pPr>
      <w:ins w:author="Chris Xiao" w:date="2020-03-27T01:07:00Z" w:id="150">
        <w:r>
          <w:rPr>
            <w:rFonts w:ascii="Segoe UI" w:hAnsi="Segoe UI" w:cs="Segoe UI"/>
          </w:rPr>
          <w:lastRenderedPageBreak/>
          <w:t>Better understand the Clinical Presentation and Course</w:t>
        </w:r>
      </w:ins>
    </w:p>
    <w:p w:rsidR="001A336C" w:rsidP="001A336C" w:rsidRDefault="001A336C" w14:paraId="0CB1B229" w14:textId="34CFE5C4">
      <w:pPr>
        <w:rPr>
          <w:ins w:author="Chris Xiao" w:date="2020-03-27T01:15:00Z" w:id="151"/>
          <w:i/>
          <w:iCs/>
        </w:rPr>
      </w:pPr>
      <w:ins w:author="Chris Xiao" w:date="2020-03-27T01:15:00Z" w:id="152">
        <w:r w:rsidRPr="001A336C">
          <w:rPr>
            <w:i/>
            <w:iCs/>
            <w:rPrChange w:author="Chris Xiao" w:date="2020-03-27T01:15:00Z" w:id="153">
              <w:rPr/>
            </w:rPrChange>
          </w:rPr>
          <w:fldChar w:fldCharType="begin"/>
        </w:r>
        <w:r w:rsidRPr="001A336C">
          <w:rPr>
            <w:i/>
            <w:iCs/>
            <w:rPrChange w:author="Chris Xiao" w:date="2020-03-27T01:15:00Z" w:id="154">
              <w:rPr/>
            </w:rPrChange>
          </w:rPr>
          <w:instrText xml:space="preserve"> HYPERLINK "https://www.cdc.gov/coronavirus/2019-ncov/hcp/clinical-guidance-management-patients.html" \l "clinical-presentation" </w:instrText>
        </w:r>
        <w:r w:rsidRPr="001A336C">
          <w:rPr>
            <w:i/>
            <w:iCs/>
            <w:rPrChange w:author="Chris Xiao" w:date="2020-03-27T01:15:00Z" w:id="155">
              <w:rPr/>
            </w:rPrChange>
          </w:rPr>
          <w:fldChar w:fldCharType="separate"/>
        </w:r>
        <w:r w:rsidRPr="001A336C">
          <w:rPr>
            <w:rStyle w:val="Hyperlink"/>
            <w:i/>
            <w:iCs/>
            <w:rPrChange w:author="Chris Xiao" w:date="2020-03-27T01:15:00Z" w:id="156">
              <w:rPr>
                <w:rStyle w:val="Hyperlink"/>
              </w:rPr>
            </w:rPrChange>
          </w:rPr>
          <w:t>https://www.cdc.gov/coronavirus/2019-ncov/hcp/clinical-guidance-management-patients.html#clinical-presentation</w:t>
        </w:r>
        <w:r w:rsidRPr="001A336C">
          <w:rPr>
            <w:i/>
            <w:iCs/>
            <w:rPrChange w:author="Chris Xiao" w:date="2020-03-27T01:15:00Z" w:id="157">
              <w:rPr/>
            </w:rPrChange>
          </w:rPr>
          <w:fldChar w:fldCharType="end"/>
        </w:r>
      </w:ins>
    </w:p>
    <w:p w:rsidRPr="001A336C" w:rsidR="001A336C" w:rsidP="001A336C" w:rsidRDefault="001A336C" w14:paraId="26AE5C1B" w14:textId="6AE5CE4F">
      <w:pPr>
        <w:rPr>
          <w:ins w:author="Chris Xiao" w:date="2020-03-27T01:16:00Z" w:id="158"/>
          <w:i/>
          <w:iCs/>
          <w:color w:val="C00000"/>
          <w:rPrChange w:author="Chris Xiao" w:date="2020-03-27T01:17:00Z" w:id="159">
            <w:rPr>
              <w:ins w:author="Chris Xiao" w:date="2020-03-27T01:16:00Z" w:id="160"/>
              <w:b/>
              <w:bCs/>
            </w:rPr>
          </w:rPrChange>
        </w:rPr>
      </w:pPr>
      <w:ins w:author="Chris Xiao" w:date="2020-03-27T01:15:00Z" w:id="161">
        <w:r w:rsidRPr="001A336C">
          <w:rPr>
            <w:i/>
            <w:iCs/>
            <w:color w:val="C00000"/>
            <w:rPrChange w:author="Chris Xiao" w:date="2020-03-27T01:17:00Z" w:id="162">
              <w:rPr/>
            </w:rPrChange>
          </w:rPr>
          <w:t>“</w:t>
        </w:r>
        <w:r w:rsidRPr="001A336C">
          <w:rPr>
            <w:i/>
            <w:iCs/>
            <w:color w:val="C00000"/>
            <w:rPrChange w:author="Chris Xiao" w:date="2020-03-27T01:17:00Z" w:id="163">
              <w:rPr/>
            </w:rPrChange>
          </w:rPr>
          <w:t>Among reports that describe the clinical presentation of patients with confirmed COVID-19, most are limited to hospitalized patients with pneumonia.</w:t>
        </w:r>
      </w:ins>
      <w:ins w:author="Chris Xiao" w:date="2020-03-27T01:16:00Z" w:id="164">
        <w:r w:rsidRPr="001A336C">
          <w:rPr>
            <w:i/>
            <w:iCs/>
            <w:color w:val="C00000"/>
            <w:rPrChange w:author="Chris Xiao" w:date="2020-03-27T01:17:00Z" w:id="165">
              <w:rPr/>
            </w:rPrChange>
          </w:rPr>
          <w:t>”</w:t>
        </w:r>
      </w:ins>
    </w:p>
    <w:p w:rsidR="001A336C" w:rsidP="001A336C" w:rsidRDefault="001A336C" w14:paraId="0D28A051" w14:textId="6250C20D">
      <w:pPr>
        <w:rPr>
          <w:ins w:author="Chris Xiao" w:date="2020-03-27T01:50:00Z" w:id="166"/>
          <w:i/>
          <w:iCs/>
          <w:color w:val="C00000"/>
        </w:rPr>
      </w:pPr>
      <w:ins w:author="Chris Xiao" w:date="2020-03-27T01:16:00Z" w:id="167">
        <w:r w:rsidRPr="001A336C">
          <w:rPr>
            <w:b/>
            <w:bCs/>
            <w:color w:val="C00000"/>
            <w:rPrChange w:author="Chris Xiao" w:date="2020-03-27T01:17:00Z" w:id="168">
              <w:rPr>
                <w:b/>
                <w:bCs/>
              </w:rPr>
            </w:rPrChange>
          </w:rPr>
          <w:t>“</w:t>
        </w:r>
      </w:ins>
      <w:ins w:author="Chris Xiao" w:date="2020-03-27T01:17:00Z" w:id="169">
        <w:r w:rsidRPr="001A336C">
          <w:rPr>
            <w:i/>
            <w:iCs/>
            <w:color w:val="C00000"/>
            <w:rPrChange w:author="Chris Xiao" w:date="2020-03-27T01:17:00Z" w:id="170">
              <w:rPr>
                <w:b/>
                <w:bCs/>
              </w:rPr>
            </w:rPrChange>
          </w:rPr>
          <w:t>Risk factors for severe illness are not yet clear, although older patients and those with chronic medical conditions may be at higher risk for severe illness.</w:t>
        </w:r>
        <w:r w:rsidRPr="001A336C">
          <w:rPr>
            <w:i/>
            <w:iCs/>
            <w:color w:val="C00000"/>
            <w:rPrChange w:author="Chris Xiao" w:date="2020-03-27T01:17:00Z" w:id="171">
              <w:rPr>
                <w:b/>
                <w:bCs/>
              </w:rPr>
            </w:rPrChange>
          </w:rPr>
          <w:t>”</w:t>
        </w:r>
      </w:ins>
    </w:p>
    <w:p w:rsidR="00081F77" w:rsidP="001A336C" w:rsidRDefault="00081F77" w14:paraId="4F3164AF" w14:textId="32A55C33">
      <w:pPr>
        <w:rPr>
          <w:ins w:author="Chris Xiao" w:date="2020-03-27T01:21:00Z" w:id="172"/>
          <w:i/>
          <w:iCs/>
          <w:color w:val="C00000"/>
        </w:rPr>
      </w:pPr>
      <w:ins w:author="Chris Xiao" w:date="2020-03-27T01:50:00Z" w:id="173">
        <w:r>
          <w:rPr>
            <w:i/>
            <w:iCs/>
            <w:color w:val="C00000"/>
          </w:rPr>
          <w:t>“</w:t>
        </w:r>
        <w:r w:rsidRPr="00081F77">
          <w:rPr>
            <w:i/>
            <w:iCs/>
            <w:color w:val="C00000"/>
            <w:rPrChange w:author="Chris Xiao" w:date="2020-03-27T01:50:00Z" w:id="174">
              <w:rPr/>
            </w:rPrChange>
          </w:rPr>
          <w:t>The fever course among patients with COVID-19 is not fully understood; it may be prolonged and intermittent.</w:t>
        </w:r>
        <w:r w:rsidRPr="00081F77">
          <w:rPr>
            <w:i/>
            <w:iCs/>
            <w:color w:val="C00000"/>
            <w:rPrChange w:author="Chris Xiao" w:date="2020-03-27T01:50:00Z" w:id="175">
              <w:rPr/>
            </w:rPrChange>
          </w:rPr>
          <w:t>”</w:t>
        </w:r>
      </w:ins>
    </w:p>
    <w:p w:rsidR="00306ABE" w:rsidP="001A336C" w:rsidRDefault="00306ABE" w14:paraId="3DC9D697" w14:textId="02543268">
      <w:pPr>
        <w:rPr>
          <w:ins w:author="Chris Xiao" w:date="2020-03-27T01:26:00Z" w:id="176"/>
          <w:i/>
          <w:iCs/>
          <w:color w:val="C00000"/>
        </w:rPr>
      </w:pPr>
      <w:ins w:author="Chris Xiao" w:date="2020-03-27T01:21:00Z" w:id="177">
        <w:r>
          <w:rPr>
            <w:i/>
            <w:iCs/>
            <w:color w:val="C00000"/>
          </w:rPr>
          <w:t>“</w:t>
        </w:r>
      </w:ins>
      <w:ins w:author="Chris Xiao" w:date="2020-03-27T01:23:00Z" w:id="178">
        <w:r w:rsidRPr="00306ABE">
          <w:rPr>
            <w:i/>
            <w:iCs/>
            <w:color w:val="C00000"/>
          </w:rPr>
          <w:t>Clinical presentation among reported cases of COVID-19 varies in severity from asymptomatic infection to mild illness to severe or fatal illness. Some reports suggest the potential for clinical deterioration during the second week of illness</w:t>
        </w:r>
        <w:r>
          <w:rPr>
            <w:i/>
            <w:iCs/>
            <w:color w:val="C00000"/>
          </w:rPr>
          <w:t>.</w:t>
        </w:r>
        <w:r w:rsidRPr="00306ABE">
          <w:rPr>
            <w:i/>
            <w:iCs/>
            <w:color w:val="C00000"/>
          </w:rPr>
          <w:t xml:space="preserve"> In one report, among patients with confirmed COVID-19 and pneumonia, just over half of patients developed dyspnea a median of 8 days after illness onset (range: 5–13 days). In another report, the mean time from illness onset to hospital admission with pneumonia was 9 days.</w:t>
        </w:r>
      </w:ins>
      <w:ins w:author="Chris Xiao" w:date="2020-03-27T01:25:00Z" w:id="179">
        <w:r>
          <w:rPr>
            <w:i/>
            <w:iCs/>
            <w:color w:val="C00000"/>
          </w:rPr>
          <w:t>”</w:t>
        </w:r>
      </w:ins>
    </w:p>
    <w:p w:rsidRPr="002B5640" w:rsidR="00306ABE" w:rsidP="001A336C" w:rsidRDefault="002B5640" w14:paraId="731E7F51" w14:textId="362D0050">
      <w:pPr>
        <w:rPr>
          <w:ins w:author="Chris Xiao" w:date="2020-03-27T01:16:00Z" w:id="180"/>
          <w:b/>
          <w:bCs/>
          <w:rPrChange w:author="Chris Xiao" w:date="2020-03-27T01:36:00Z" w:id="181">
            <w:rPr>
              <w:ins w:author="Chris Xiao" w:date="2020-03-27T01:16:00Z" w:id="182"/>
              <w:b/>
              <w:bCs/>
            </w:rPr>
          </w:rPrChange>
        </w:rPr>
      </w:pPr>
      <w:ins w:author="Chris Xiao" w:date="2020-03-27T01:36:00Z" w:id="183">
        <w:r w:rsidRPr="002B5640">
          <w:rPr>
            <w:b/>
            <w:bCs/>
            <w:rPrChange w:author="Chris Xiao" w:date="2020-03-27T01:36:00Z" w:id="184">
              <w:rPr>
                <w:b/>
                <w:bCs/>
                <w:color w:val="C00000"/>
              </w:rPr>
            </w:rPrChange>
          </w:rPr>
          <w:t xml:space="preserve"> Top Clinical Characteristics </w:t>
        </w:r>
      </w:ins>
      <w:ins w:author="Chris Xiao" w:date="2020-03-27T01:41:00Z" w:id="185">
        <w:r w:rsidRPr="00746B9F" w:rsidR="00746B9F">
          <w:rPr>
            <w:rPrChange w:author="Chris Xiao" w:date="2020-03-27T01:41:00Z" w:id="186">
              <w:rPr>
                <w:b/>
                <w:bCs/>
              </w:rPr>
            </w:rPrChange>
          </w:rPr>
          <w:t>&lt;</w:t>
        </w:r>
        <w:r w:rsidR="00746B9F">
          <w:fldChar w:fldCharType="begin"/>
        </w:r>
        <w:r w:rsidR="00746B9F">
          <w:instrText xml:space="preserve"> HYPERLINK "https://www.nejm.org/doi/full/10.1056/NEJMoa2002032" </w:instrText>
        </w:r>
        <w:r w:rsidR="00746B9F">
          <w:fldChar w:fldCharType="separate"/>
        </w:r>
        <w:r w:rsidRPr="00746B9F" w:rsidR="00746B9F">
          <w:rPr>
            <w:rStyle w:val="Hyperlink"/>
            <w:rPrChange w:author="Chris Xiao" w:date="2020-03-27T01:41:00Z" w:id="187">
              <w:rPr>
                <w:b/>
                <w:bCs/>
              </w:rPr>
            </w:rPrChange>
          </w:rPr>
          <w:t>example</w:t>
        </w:r>
        <w:r w:rsidR="00746B9F">
          <w:fldChar w:fldCharType="end"/>
        </w:r>
        <w:r w:rsidRPr="00746B9F" w:rsidR="00746B9F">
          <w:rPr>
            <w:rPrChange w:author="Chris Xiao" w:date="2020-03-27T01:41:00Z" w:id="188">
              <w:rPr>
                <w:b/>
                <w:bCs/>
              </w:rPr>
            </w:rPrChange>
          </w:rPr>
          <w:t>&gt;</w:t>
        </w:r>
      </w:ins>
    </w:p>
    <w:p w:rsidR="001A336C" w:rsidP="001A336C" w:rsidRDefault="002B5640" w14:paraId="57913B7C" w14:textId="43DD98E5">
      <w:pPr>
        <w:rPr>
          <w:ins w:author="Chris Xiao" w:date="2020-03-27T01:36:00Z" w:id="189"/>
        </w:rPr>
      </w:pPr>
      <w:ins w:author="Chris Xiao" w:date="2020-03-27T01:36:00Z" w:id="190">
        <w:r w:rsidRPr="00746B9F">
          <w:rPr>
            <w:highlight w:val="yellow"/>
            <w:rPrChange w:author="Chris Xiao" w:date="2020-03-27T01:45:00Z" w:id="191">
              <w:rPr/>
            </w:rPrChange>
          </w:rPr>
          <w:t>Incubation period</w:t>
        </w:r>
      </w:ins>
      <w:ins w:author="Chris Xiao" w:date="2020-03-27T01:40:00Z" w:id="192">
        <w:r w:rsidR="00746B9F">
          <w:t>: i.e. 4.0 (2.0-7.0)</w:t>
        </w:r>
      </w:ins>
    </w:p>
    <w:p w:rsidR="002B5640" w:rsidP="001A336C" w:rsidRDefault="002B5640" w14:paraId="7827E100" w14:textId="42F57C0A">
      <w:pPr>
        <w:rPr>
          <w:ins w:author="Chris Xiao" w:date="2020-03-27T01:40:00Z" w:id="193"/>
        </w:rPr>
      </w:pPr>
      <w:ins w:author="Chris Xiao" w:date="2020-03-27T01:37:00Z" w:id="194">
        <w:r w:rsidRPr="00746B9F">
          <w:rPr>
            <w:highlight w:val="yellow"/>
            <w:rPrChange w:author="Chris Xiao" w:date="2020-03-27T01:45:00Z" w:id="195">
              <w:rPr/>
            </w:rPrChange>
          </w:rPr>
          <w:t>Reported Symptom</w:t>
        </w:r>
      </w:ins>
      <w:ins w:author="Chris Xiao" w:date="2020-03-27T01:40:00Z" w:id="196">
        <w:r w:rsidRPr="00746B9F" w:rsidR="00746B9F">
          <w:rPr>
            <w:highlight w:val="yellow"/>
            <w:rPrChange w:author="Chris Xiao" w:date="2020-03-27T01:45:00Z" w:id="197">
              <w:rPr/>
            </w:rPrChange>
          </w:rPr>
          <w:t>:</w:t>
        </w:r>
      </w:ins>
    </w:p>
    <w:p w:rsidR="00746B9F" w:rsidP="00746B9F" w:rsidRDefault="00746B9F" w14:paraId="5EA46399" w14:textId="6B6C39C5">
      <w:pPr>
        <w:pStyle w:val="ListParagraph"/>
        <w:numPr>
          <w:ilvl w:val="0"/>
          <w:numId w:val="17"/>
        </w:numPr>
        <w:rPr>
          <w:ins w:author="Chris Xiao" w:date="2020-03-27T01:42:00Z" w:id="198"/>
        </w:rPr>
        <w:pPrChange w:author="Chris Xiao" w:date="2020-03-27T01:45:00Z" w:id="199">
          <w:pPr/>
        </w:pPrChange>
      </w:pPr>
      <w:ins w:author="Chris Xiao" w:date="2020-03-27T01:40:00Z" w:id="200">
        <w:r>
          <w:t>Fever</w:t>
        </w:r>
      </w:ins>
      <w:ins w:author="Chris Xiao" w:date="2020-03-27T01:41:00Z" w:id="201">
        <w:r>
          <w:t xml:space="preserve">: </w:t>
        </w:r>
      </w:ins>
    </w:p>
    <w:p w:rsidR="00746B9F" w:rsidP="00746B9F" w:rsidRDefault="00746B9F" w14:paraId="5A566F4D" w14:textId="2D98CE35">
      <w:pPr>
        <w:pStyle w:val="ListParagraph"/>
        <w:numPr>
          <w:ilvl w:val="0"/>
          <w:numId w:val="16"/>
        </w:numPr>
        <w:rPr>
          <w:ins w:author="Chris Xiao" w:date="2020-03-27T01:43:00Z" w:id="202"/>
        </w:rPr>
      </w:pPr>
      <w:ins w:author="Chris Xiao" w:date="2020-03-27T01:42:00Z" w:id="203">
        <w:r w:rsidRPr="001A336C">
          <w:t xml:space="preserve">fever was present in 44% at hospital admission, </w:t>
        </w:r>
      </w:ins>
      <w:ins w:author="Chris Xiao" w:date="2020-03-27T01:43:00Z" w:id="204">
        <w:r>
          <w:t>median temperature 37.3 (</w:t>
        </w:r>
      </w:ins>
      <w:ins w:author="Chris Xiao" w:date="2020-03-27T01:44:00Z" w:id="205">
        <w:r>
          <w:t>36.7 – 38.0)</w:t>
        </w:r>
      </w:ins>
    </w:p>
    <w:p w:rsidR="00746B9F" w:rsidP="00746B9F" w:rsidRDefault="00746B9F" w14:paraId="31F137B3" w14:textId="50F036DB">
      <w:pPr>
        <w:pStyle w:val="ListParagraph"/>
        <w:numPr>
          <w:ilvl w:val="0"/>
          <w:numId w:val="16"/>
        </w:numPr>
        <w:rPr>
          <w:ins w:author="Chris Xiao" w:date="2020-03-27T01:45:00Z" w:id="206"/>
        </w:rPr>
      </w:pPr>
      <w:ins w:author="Chris Xiao" w:date="2020-03-27T01:42:00Z" w:id="207">
        <w:r w:rsidRPr="001A336C">
          <w:t>and developed in 89% during hospitalization</w:t>
        </w:r>
      </w:ins>
      <w:ins w:author="Chris Xiao" w:date="2020-03-27T01:44:00Z" w:id="208">
        <w:r>
          <w:t>, median temperature 38.3 (37.8 – 38.</w:t>
        </w:r>
      </w:ins>
      <w:ins w:author="Chris Xiao" w:date="2020-03-27T01:45:00Z" w:id="209">
        <w:r>
          <w:t>9 )</w:t>
        </w:r>
      </w:ins>
    </w:p>
    <w:p w:rsidR="00746B9F" w:rsidP="00746B9F" w:rsidRDefault="00746B9F" w14:paraId="22BF0F16" w14:textId="53EC2658">
      <w:pPr>
        <w:pStyle w:val="ListParagraph"/>
        <w:numPr>
          <w:ilvl w:val="0"/>
          <w:numId w:val="17"/>
        </w:numPr>
        <w:rPr>
          <w:ins w:author="Chris Xiao" w:date="2020-03-27T01:46:00Z" w:id="210"/>
        </w:rPr>
      </w:pPr>
      <w:ins w:author="Chris Xiao" w:date="2020-03-27T01:45:00Z" w:id="211">
        <w:r>
          <w:t>Cough</w:t>
        </w:r>
      </w:ins>
      <w:ins w:author="Chris Xiao" w:date="2020-03-27T01:46:00Z" w:id="212">
        <w:r>
          <w:t xml:space="preserve"> – 67.8%</w:t>
        </w:r>
      </w:ins>
    </w:p>
    <w:p w:rsidR="00746B9F" w:rsidP="00746B9F" w:rsidRDefault="00746B9F" w14:paraId="2587E572" w14:textId="69E70FA2">
      <w:pPr>
        <w:pStyle w:val="ListParagraph"/>
        <w:numPr>
          <w:ilvl w:val="0"/>
          <w:numId w:val="17"/>
        </w:numPr>
        <w:rPr>
          <w:ins w:author="Chris Xiao" w:date="2020-03-27T01:46:00Z" w:id="213"/>
        </w:rPr>
      </w:pPr>
      <w:ins w:author="Chris Xiao" w:date="2020-03-27T01:46:00Z" w:id="214">
        <w:r>
          <w:t>Fatigue – 38.1%</w:t>
        </w:r>
      </w:ins>
    </w:p>
    <w:p w:rsidR="00746B9F" w:rsidP="00746B9F" w:rsidRDefault="00746B9F" w14:paraId="604FACA4" w14:textId="34885131">
      <w:pPr>
        <w:pStyle w:val="ListParagraph"/>
        <w:numPr>
          <w:ilvl w:val="0"/>
          <w:numId w:val="17"/>
        </w:numPr>
        <w:rPr>
          <w:ins w:author="Chris Xiao" w:date="2020-03-27T01:47:00Z" w:id="215"/>
        </w:rPr>
      </w:pPr>
      <w:ins w:author="Chris Xiao" w:date="2020-03-27T01:46:00Z" w:id="216">
        <w:r>
          <w:t>Sputum Production – 33.7%</w:t>
        </w:r>
      </w:ins>
    </w:p>
    <w:p w:rsidR="00746B9F" w:rsidP="00746B9F" w:rsidRDefault="00746B9F" w14:paraId="6C9F998B" w14:textId="06527D52">
      <w:pPr>
        <w:pStyle w:val="ListParagraph"/>
        <w:numPr>
          <w:ilvl w:val="0"/>
          <w:numId w:val="17"/>
        </w:numPr>
        <w:rPr>
          <w:ins w:author="Chris Xiao" w:date="2020-03-27T01:48:00Z" w:id="217"/>
        </w:rPr>
      </w:pPr>
      <w:ins w:author="Chris Xiao" w:date="2020-03-27T01:47:00Z" w:id="218">
        <w:r>
          <w:t>Sh</w:t>
        </w:r>
      </w:ins>
      <w:ins w:author="Chris Xiao" w:date="2020-03-27T01:48:00Z" w:id="219">
        <w:r>
          <w:t>ortness of breath – 18.7%</w:t>
        </w:r>
      </w:ins>
    </w:p>
    <w:p w:rsidR="00746B9F" w:rsidP="00746B9F" w:rsidRDefault="00746B9F" w14:paraId="259E5C14" w14:textId="4FD57421">
      <w:pPr>
        <w:pStyle w:val="ListParagraph"/>
        <w:numPr>
          <w:ilvl w:val="0"/>
          <w:numId w:val="17"/>
        </w:numPr>
        <w:rPr>
          <w:ins w:author="Chris Xiao" w:date="2020-03-27T01:47:00Z" w:id="220"/>
        </w:rPr>
      </w:pPr>
      <w:ins w:author="Chris Xiao" w:date="2020-03-27T01:48:00Z" w:id="221">
        <w:r>
          <w:t xml:space="preserve">Myalgia </w:t>
        </w:r>
      </w:ins>
      <w:ins w:author="Chris Xiao" w:date="2020-03-27T01:49:00Z" w:id="222">
        <w:r>
          <w:t>– 14.9%</w:t>
        </w:r>
      </w:ins>
    </w:p>
    <w:p w:rsidR="00746B9F" w:rsidP="00746B9F" w:rsidRDefault="00746B9F" w14:paraId="03E78E8B" w14:textId="2F038168">
      <w:pPr>
        <w:pStyle w:val="ListParagraph"/>
        <w:numPr>
          <w:ilvl w:val="0"/>
          <w:numId w:val="17"/>
        </w:numPr>
        <w:rPr>
          <w:ins w:author="Chris Xiao" w:date="2020-03-27T01:46:00Z" w:id="223"/>
        </w:rPr>
      </w:pPr>
      <w:ins w:author="Chris Xiao" w:date="2020-03-27T01:47:00Z" w:id="224">
        <w:r>
          <w:t>Sore throat – 13.9%</w:t>
        </w:r>
      </w:ins>
    </w:p>
    <w:p w:rsidR="00746B9F" w:rsidP="00746B9F" w:rsidRDefault="00746B9F" w14:paraId="3F49281D" w14:textId="51C03426">
      <w:pPr>
        <w:pStyle w:val="ListParagraph"/>
        <w:numPr>
          <w:ilvl w:val="0"/>
          <w:numId w:val="17"/>
        </w:numPr>
        <w:rPr>
          <w:ins w:author="Chris Xiao" w:date="2020-03-27T01:47:00Z" w:id="225"/>
        </w:rPr>
      </w:pPr>
      <w:ins w:author="Chris Xiao" w:date="2020-03-27T01:47:00Z" w:id="226">
        <w:r>
          <w:t>Headache – 13.6%</w:t>
        </w:r>
      </w:ins>
    </w:p>
    <w:p w:rsidR="00746B9F" w:rsidP="00746B9F" w:rsidRDefault="00746B9F" w14:paraId="559D7929" w14:textId="2F135031">
      <w:pPr>
        <w:pStyle w:val="ListParagraph"/>
        <w:numPr>
          <w:ilvl w:val="0"/>
          <w:numId w:val="17"/>
        </w:numPr>
        <w:rPr>
          <w:ins w:author="Chris Xiao" w:date="2020-03-27T01:49:00Z" w:id="227"/>
        </w:rPr>
      </w:pPr>
      <w:ins w:author="Chris Xiao" w:date="2020-03-27T01:49:00Z" w:id="228">
        <w:r>
          <w:t>…</w:t>
        </w:r>
      </w:ins>
    </w:p>
    <w:p w:rsidR="00746B9F" w:rsidP="00746B9F" w:rsidRDefault="00081F77" w14:paraId="12F827A5" w14:textId="08B98337">
      <w:pPr>
        <w:rPr>
          <w:ins w:author="Chris Xiao" w:date="2020-03-27T01:37:00Z" w:id="229"/>
        </w:rPr>
        <w:pPrChange w:author="Chris Xiao" w:date="2020-03-27T01:49:00Z" w:id="230">
          <w:pPr/>
        </w:pPrChange>
      </w:pPr>
      <w:ins w:author="Chris Xiao" w:date="2020-03-27T01:51:00Z" w:id="231">
        <w:r w:rsidRPr="00081F77">
          <w:rPr>
            <w:highlight w:val="yellow"/>
            <w:rPrChange w:author="Chris Xiao" w:date="2020-03-27T01:51:00Z" w:id="232">
              <w:rPr/>
            </w:rPrChange>
          </w:rPr>
          <w:t>Risk Factors:</w:t>
        </w:r>
      </w:ins>
    </w:p>
    <w:p w:rsidR="001A336C" w:rsidP="00081F77" w:rsidRDefault="001A336C" w14:paraId="3AF0CB79" w14:textId="685557D7">
      <w:pPr>
        <w:rPr>
          <w:ins w:author="Chris Xiao" w:date="2020-03-27T01:52:00Z" w:id="233"/>
        </w:rPr>
      </w:pPr>
      <w:ins w:author="Chris Xiao" w:date="2020-03-27T01:13:00Z" w:id="234">
        <w:r w:rsidRPr="001A336C">
          <w:t xml:space="preserve">Among more than 44,000 confirmed cases of COVID-19 in China as of Feb 11, 2020, most occurred among patients aged 30–69 years (77.8%), and approximately 19% were severely or critically ill. Case-fatality proportion among cases aged ≥60 years was: 60-69 years: 3.6%; 70-79 years: 8%; ≥80 years: 14.8%. Patients who reported no underlying medical conditions had an overall case fatality of 0.9%, but case fatality was higher for patients with comorbidities: 10.5% for those with cardiovascular disease, 7% for diabetes, and 6% each for chronic respiratory disease, hypertension, and cancer. Case fatality for patients who developed respiratory failure, septic shock, or multiple organ dysfunction was 49%. </w:t>
        </w:r>
      </w:ins>
    </w:p>
    <w:p w:rsidR="00081F77" w:rsidP="00081F77" w:rsidRDefault="00081F77" w14:paraId="25FC44AA" w14:textId="0AC8D35F">
      <w:pPr>
        <w:rPr>
          <w:ins w:author="Chris Xiao" w:date="2020-03-27T01:53:00Z" w:id="235"/>
        </w:rPr>
      </w:pPr>
      <w:ins w:author="Chris Xiao" w:date="2020-03-27T01:56:00Z" w:id="236">
        <w:r>
          <w:rPr>
            <w:highlight w:val="yellow"/>
          </w:rPr>
          <w:lastRenderedPageBreak/>
          <w:t xml:space="preserve">How it </w:t>
        </w:r>
      </w:ins>
      <w:ins w:author="Chris Xiao" w:date="2020-03-27T01:57:00Z" w:id="237">
        <w:r>
          <w:rPr>
            <w:highlight w:val="yellow"/>
          </w:rPr>
          <w:t>progresses</w:t>
        </w:r>
      </w:ins>
      <w:ins w:author="Chris Xiao" w:date="2020-03-27T01:53:00Z" w:id="238">
        <w:r w:rsidRPr="006D7169">
          <w:rPr>
            <w:highlight w:val="yellow"/>
          </w:rPr>
          <w:t>:</w:t>
        </w:r>
      </w:ins>
    </w:p>
    <w:p w:rsidR="100A1F62" w:rsidDel="00306ABE" w:rsidP="007B430C" w:rsidRDefault="100A1F62" w14:paraId="651E30B7" w14:textId="106AB6B8">
      <w:pPr>
        <w:rPr>
          <w:del w:author="Chris Xiao" w:date="2020-03-26T22:20:00Z" w:id="239"/>
        </w:rPr>
      </w:pPr>
      <w:del w:author="Chris Xiao" w:date="2020-03-26T22:20:00Z" w:id="240">
        <w:r w:rsidDel="00B666EF">
          <w:delText xml:space="preserve">About you (profile): </w:delText>
        </w:r>
      </w:del>
    </w:p>
    <w:p w:rsidR="00081F77" w:rsidP="00081F77" w:rsidRDefault="00306ABE" w14:paraId="5294A7B4" w14:textId="77777777">
      <w:pPr>
        <w:pStyle w:val="ListParagraph"/>
        <w:numPr>
          <w:ilvl w:val="0"/>
          <w:numId w:val="18"/>
        </w:numPr>
        <w:rPr>
          <w:ins w:author="Chris Xiao" w:date="2020-03-27T01:55:00Z" w:id="241"/>
        </w:rPr>
      </w:pPr>
      <w:ins w:author="Chris Xiao" w:date="2020-03-27T01:22:00Z" w:id="242">
        <w:r>
          <w:t xml:space="preserve">Some reports suggest the potential for clinical deterioration during the second week of illness. </w:t>
        </w:r>
      </w:ins>
    </w:p>
    <w:p w:rsidR="00081F77" w:rsidP="00081F77" w:rsidRDefault="00306ABE" w14:paraId="25760E60" w14:textId="77777777">
      <w:pPr>
        <w:pStyle w:val="ListParagraph"/>
        <w:numPr>
          <w:ilvl w:val="0"/>
          <w:numId w:val="18"/>
        </w:numPr>
        <w:rPr>
          <w:ins w:author="Chris Xiao" w:date="2020-03-27T01:55:00Z" w:id="243"/>
        </w:rPr>
      </w:pPr>
      <w:ins w:author="Chris Xiao" w:date="2020-03-27T01:22:00Z" w:id="244">
        <w:r>
          <w:t xml:space="preserve">In one report, among patients with confirmed COVID-19 and pneumonia, just over half of patients developed dyspnea a median of 8 days after illness onset (range: 5–13 days). </w:t>
        </w:r>
      </w:ins>
    </w:p>
    <w:p w:rsidR="00081F77" w:rsidP="00081F77" w:rsidRDefault="00306ABE" w14:paraId="3B639BAF" w14:textId="77777777">
      <w:pPr>
        <w:pStyle w:val="ListParagraph"/>
        <w:numPr>
          <w:ilvl w:val="0"/>
          <w:numId w:val="18"/>
        </w:numPr>
        <w:rPr>
          <w:ins w:author="Chris Xiao" w:date="2020-03-27T01:56:00Z" w:id="245"/>
        </w:rPr>
      </w:pPr>
      <w:ins w:author="Chris Xiao" w:date="2020-03-27T01:22:00Z" w:id="246">
        <w:r>
          <w:t>In another report, the mean time from illness onset to hospital admission with pneumonia was 9 days.</w:t>
        </w:r>
      </w:ins>
    </w:p>
    <w:p w:rsidR="00306ABE" w:rsidP="00306ABE" w:rsidRDefault="00306ABE" w14:paraId="37212C21" w14:textId="14AECEC4">
      <w:pPr>
        <w:pStyle w:val="ListParagraph"/>
        <w:numPr>
          <w:ilvl w:val="0"/>
          <w:numId w:val="18"/>
        </w:numPr>
        <w:rPr>
          <w:ins w:author="Chris Xiao" w:date="2020-03-27T01:22:00Z" w:id="247"/>
        </w:rPr>
        <w:pPrChange w:author="Chris Xiao" w:date="2020-03-27T01:56:00Z" w:id="248">
          <w:pPr/>
        </w:pPrChange>
      </w:pPr>
      <w:ins w:author="Chris Xiao" w:date="2020-03-27T01:22:00Z" w:id="249">
        <w:r>
          <w:t xml:space="preserve"> In one report, the median time from symptom onset to ARDS was 8 days.[3]</w:t>
        </w:r>
      </w:ins>
    </w:p>
    <w:p w:rsidR="100A1F62" w:rsidDel="00306ABE" w:rsidP="00306ABE" w:rsidRDefault="100A1F62" w14:paraId="0387FC55" w14:textId="150741D2">
      <w:pPr>
        <w:rPr>
          <w:del w:author="Chris Xiao" w:date="2020-03-26T22:20:00Z" w:id="250"/>
        </w:rPr>
      </w:pPr>
      <w:del w:author="Chris Xiao" w:date="2020-03-26T22:20:00Z" w:id="251">
        <w:r w:rsidDel="00B666EF">
          <w:delText>DOB</w:delText>
        </w:r>
      </w:del>
    </w:p>
    <w:p w:rsidR="100A1F62" w:rsidDel="00B666EF" w:rsidRDefault="100A1F62" w14:paraId="4CC8DBC1" w14:textId="44324F64">
      <w:pPr>
        <w:pStyle w:val="ListParagraph"/>
        <w:numPr>
          <w:ilvl w:val="0"/>
          <w:numId w:val="12"/>
        </w:numPr>
        <w:rPr>
          <w:del w:author="Chris Xiao" w:date="2020-03-26T22:20:00Z" w:id="252"/>
        </w:rPr>
        <w:pPrChange w:author="Chris Xiao" w:date="2020-03-26T22:20:00Z" w:id="253">
          <w:pPr>
            <w:pStyle w:val="ListParagraph"/>
            <w:numPr>
              <w:numId w:val="2"/>
            </w:numPr>
            <w:ind w:hanging="360"/>
          </w:pPr>
        </w:pPrChange>
      </w:pPr>
      <w:del w:author="Chris Xiao" w:date="2020-03-26T22:20:00Z" w:id="254">
        <w:r w:rsidDel="00B666EF">
          <w:delText>Location (request to share)</w:delText>
        </w:r>
      </w:del>
    </w:p>
    <w:p w:rsidR="4E699218" w:rsidDel="00553BAB" w:rsidRDefault="4E699218" w14:paraId="552AE0D1" w14:textId="24BBF8A6">
      <w:pPr>
        <w:pStyle w:val="ListParagraph"/>
        <w:rPr>
          <w:del w:author="Chris Xiao" w:date="2020-03-27T01:00:00Z" w:id="255"/>
        </w:rPr>
        <w:pPrChange w:author="Chris Xiao" w:date="2020-03-26T22:20:00Z" w:id="256">
          <w:pPr/>
        </w:pPrChange>
      </w:pPr>
      <w:commentRangeStart w:id="257"/>
      <w:del w:author="Chris Xiao" w:date="2020-03-27T01:00:00Z" w:id="258">
        <w:r w:rsidDel="00553BAB">
          <w:delText>How are you feeling today</w:delText>
        </w:r>
        <w:r w:rsidDel="00553BAB" w:rsidR="79541CC5">
          <w:delText xml:space="preserve"> on a scale of 1 - 10</w:delText>
        </w:r>
        <w:r w:rsidDel="00553BAB">
          <w:delText>? [1 –10]</w:delText>
        </w:r>
        <w:r w:rsidDel="00553BAB" w:rsidR="1EE674B9">
          <w:delText xml:space="preserve"> Excellent</w:delText>
        </w:r>
        <w:commentRangeEnd w:id="257"/>
        <w:r w:rsidDel="00553BAB">
          <w:commentReference w:id="257"/>
        </w:r>
      </w:del>
    </w:p>
    <w:p w:rsidR="0017541C" w:rsidRDefault="0017541C" w14:paraId="50EEE019" w14:textId="0F205A50">
      <w:pPr>
        <w:rPr>
          <w:ins w:author="Chris Xiao" w:date="2020-03-27T00:22:00Z" w:id="259"/>
        </w:rPr>
      </w:pPr>
      <w:ins w:author="Chris Xiao" w:date="2020-03-26T23:53:00Z" w:id="260">
        <w:r>
          <w:t>Ref</w:t>
        </w:r>
      </w:ins>
      <w:ins w:author="Chris Xiao" w:date="2020-03-27T00:16:00Z" w:id="261">
        <w:r w:rsidR="005E5B02">
          <w:t xml:space="preserve">erence: </w:t>
        </w:r>
      </w:ins>
    </w:p>
    <w:p w:rsidR="00553BAB" w:rsidRDefault="005E5B02" w14:paraId="4E6EA564" w14:textId="113EED41">
      <w:pPr>
        <w:rPr>
          <w:ins w:author="Chris Xiao" w:date="2020-03-27T00:22:00Z" w:id="262"/>
        </w:rPr>
      </w:pPr>
      <w:ins w:author="Chris Xiao" w:date="2020-03-27T00:22:00Z" w:id="263">
        <w:r>
          <w:fldChar w:fldCharType="begin"/>
        </w:r>
        <w:r>
          <w:instrText xml:space="preserve"> HYPERLINK "https://www.nejm.org/doi/full/10.1056/NEJMoa2001191" </w:instrText>
        </w:r>
        <w:r>
          <w:fldChar w:fldCharType="separate"/>
        </w:r>
        <w:r>
          <w:rPr>
            <w:rStyle w:val="Hyperlink"/>
          </w:rPr>
          <w:t>https://www.nejm.org/doi/full/10.1056/NEJMoa2001191</w:t>
        </w:r>
        <w:r>
          <w:fldChar w:fldCharType="end"/>
        </w:r>
      </w:ins>
    </w:p>
    <w:p w:rsidRPr="007B430C" w:rsidR="005E5B02" w:rsidRDefault="005E5B02" w14:paraId="53ABFD22" w14:textId="118940CA">
      <w:pPr>
        <w:rPr>
          <w:ins w:author="Chris Xiao" w:date="2020-03-26T23:15:00Z" w:id="264"/>
        </w:rPr>
        <w:pPrChange w:author="Chris Xiao" w:date="2020-03-26T23:43:00Z" w:id="265">
          <w:pPr>
            <w:pStyle w:val="ListParagraph"/>
            <w:numPr>
              <w:numId w:val="13"/>
            </w:numPr>
            <w:ind w:hanging="360"/>
          </w:pPr>
        </w:pPrChange>
      </w:pPr>
      <w:ins w:author="Chris Xiao" w:date="2020-03-27T00:22:00Z" w:id="266">
        <w:r w:rsidRPr="005E5B02">
          <w:drawing>
            <wp:inline distT="0" distB="0" distL="0" distR="0" wp14:anchorId="598741A0" wp14:editId="509CAC7B">
              <wp:extent cx="5943600" cy="3065145"/>
              <wp:effectExtent l="0" t="0" r="0" b="190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065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742392B0" w:rsidDel="00553BAB" w:rsidP="61B99E59" w:rsidRDefault="742392B0" w14:paraId="584C69DF" w14:textId="43BEE221">
      <w:pPr>
        <w:rPr>
          <w:del w:author="Chris Xiao" w:date="2020-03-27T00:59:00Z" w:id="267"/>
        </w:rPr>
      </w:pPr>
      <w:del w:author="Chris Xiao" w:date="2020-03-27T00:59:00Z" w:id="268">
        <w:r w:rsidDel="00553BAB">
          <w:delText>Rate any pain in your throat? Not at all [1 –10]</w:delText>
        </w:r>
      </w:del>
    </w:p>
    <w:p w:rsidR="742392B0" w:rsidDel="00553BAB" w:rsidP="61B99E59" w:rsidRDefault="742392B0" w14:paraId="54E2CB97" w14:textId="501D0C15">
      <w:pPr>
        <w:rPr>
          <w:del w:author="Chris Xiao" w:date="2020-03-27T00:59:00Z" w:id="269"/>
        </w:rPr>
      </w:pPr>
      <w:del w:author="Chris Xiao" w:date="2020-03-27T00:59:00Z" w:id="270">
        <w:r w:rsidDel="00553BAB">
          <w:delText xml:space="preserve">How tired are you? Not at all [1 –10] Always </w:delText>
        </w:r>
      </w:del>
    </w:p>
    <w:p w:rsidR="742392B0" w:rsidDel="00553BAB" w:rsidP="61B99E59" w:rsidRDefault="742392B0" w14:paraId="3EEF855E" w14:textId="2021B1D9">
      <w:pPr>
        <w:rPr>
          <w:del w:author="Chris Xiao" w:date="2020-03-27T00:59:00Z" w:id="271"/>
        </w:rPr>
      </w:pPr>
      <w:del w:author="Chris Xiao" w:date="2020-03-27T00:59:00Z" w:id="272">
        <w:r w:rsidDel="00553BAB">
          <w:delText>How often do you find yourself out of breath? Never [1 –10] Always</w:delText>
        </w:r>
      </w:del>
    </w:p>
    <w:p w:rsidR="5097053E" w:rsidDel="00553BAB" w:rsidP="61B99E59" w:rsidRDefault="5097053E" w14:paraId="63C34637" w14:textId="31F37C6A">
      <w:pPr>
        <w:rPr>
          <w:del w:author="Chris Xiao" w:date="2020-03-27T00:59:00Z" w:id="273"/>
        </w:rPr>
      </w:pPr>
      <w:del w:author="Chris Xiao" w:date="2020-03-27T00:59:00Z" w:id="274">
        <w:r w:rsidDel="00553BAB">
          <w:delText xml:space="preserve">If you feel that you are NOW symptomatic, what was the date of the onset of symptoms? </w:delText>
        </w:r>
        <w:commentRangeStart w:id="275"/>
        <w:r w:rsidDel="00553BAB">
          <w:delText>[]</w:delText>
        </w:r>
        <w:commentRangeEnd w:id="275"/>
        <w:r w:rsidDel="00553BAB">
          <w:commentReference w:id="275"/>
        </w:r>
      </w:del>
    </w:p>
    <w:p w:rsidR="61B99E59" w:rsidDel="00553BAB" w:rsidP="61B99E59" w:rsidRDefault="61B99E59" w14:paraId="2B7C82C3" w14:textId="64F8A9A0">
      <w:pPr>
        <w:rPr>
          <w:del w:author="Chris Xiao" w:date="2020-03-27T00:59:00Z" w:id="276"/>
        </w:rPr>
      </w:pPr>
    </w:p>
    <w:p w:rsidR="742392B0" w:rsidDel="00553BAB" w:rsidP="61B99E59" w:rsidRDefault="742392B0" w14:paraId="7D1E2FF1" w14:textId="63B4F894">
      <w:pPr>
        <w:rPr>
          <w:del w:author="Chris Xiao" w:date="2020-03-27T00:59:00Z" w:id="277"/>
        </w:rPr>
      </w:pPr>
      <w:del w:author="Chris Xiao" w:date="2020-03-27T00:59:00Z" w:id="278">
        <w:r w:rsidDel="00553BAB">
          <w:delText xml:space="preserve">Have you been tested for COVID-19? </w:delText>
        </w:r>
      </w:del>
    </w:p>
    <w:p w:rsidR="742392B0" w:rsidDel="00553BAB" w:rsidP="61B99E59" w:rsidRDefault="742392B0" w14:paraId="6B671A0F" w14:textId="0DE8299D">
      <w:pPr>
        <w:ind w:firstLine="720"/>
        <w:rPr>
          <w:del w:author="Chris Xiao" w:date="2020-03-27T00:59:00Z" w:id="279"/>
        </w:rPr>
      </w:pPr>
      <w:del w:author="Chris Xiao" w:date="2020-03-27T00:59:00Z" w:id="280">
        <w:r w:rsidDel="00553BAB">
          <w:delText>No</w:delText>
        </w:r>
        <w:r w:rsidDel="00553BAB" w:rsidR="651CFA0E">
          <w:delText xml:space="preserve"> / </w:delText>
        </w:r>
        <w:r w:rsidDel="00553BAB">
          <w:delText>Yes</w:delText>
        </w:r>
      </w:del>
    </w:p>
    <w:p w:rsidR="742392B0" w:rsidDel="00553BAB" w:rsidP="61B99E59" w:rsidRDefault="742392B0" w14:paraId="284CE563" w14:textId="40B4D34A">
      <w:pPr>
        <w:ind w:left="720" w:firstLine="720"/>
        <w:rPr>
          <w:del w:author="Chris Xiao" w:date="2020-03-27T00:59:00Z" w:id="281"/>
        </w:rPr>
      </w:pPr>
      <w:del w:author="Chris Xiao" w:date="2020-03-27T00:59:00Z" w:id="282">
        <w:r w:rsidDel="00553BAB">
          <w:delText>Date of last test</w:delText>
        </w:r>
      </w:del>
    </w:p>
    <w:p w:rsidR="742392B0" w:rsidDel="00553BAB" w:rsidP="61B99E59" w:rsidRDefault="742392B0" w14:paraId="6515CAC3" w14:textId="387565D3">
      <w:pPr>
        <w:ind w:left="720" w:firstLine="720"/>
        <w:rPr>
          <w:del w:author="Chris Xiao" w:date="2020-03-27T00:59:00Z" w:id="283"/>
        </w:rPr>
      </w:pPr>
      <w:del w:author="Chris Xiao" w:date="2020-03-27T00:59:00Z" w:id="284">
        <w:r w:rsidDel="00553BAB">
          <w:delText>Positive / Negative / Pending</w:delText>
        </w:r>
      </w:del>
    </w:p>
    <w:p w:rsidR="742392B0" w:rsidDel="00553BAB" w:rsidP="61B99E59" w:rsidRDefault="742392B0" w14:paraId="103703DF" w14:textId="6C173800">
      <w:pPr>
        <w:rPr>
          <w:del w:author="Chris Xiao" w:date="2020-03-27T00:59:00Z" w:id="285"/>
        </w:rPr>
      </w:pPr>
      <w:del w:author="Chris Xiao" w:date="2020-03-27T00:59:00Z" w:id="286">
        <w:r w:rsidDel="00553BAB">
          <w:delText>Current temperature (opt if &lt;99)</w:delText>
        </w:r>
      </w:del>
    </w:p>
    <w:p w:rsidR="742392B0" w:rsidDel="00081F77" w:rsidP="61B99E59" w:rsidRDefault="742392B0" w14:paraId="3533F2AC" w14:textId="1C1B1763">
      <w:pPr>
        <w:rPr>
          <w:del w:author="Chris Xiao" w:date="2020-03-27T00:59:00Z" w:id="287"/>
        </w:rPr>
      </w:pPr>
      <w:del w:author="Chris Xiao" w:date="2020-03-27T00:59:00Z" w:id="288">
        <w:r w:rsidDel="00553BAB">
          <w:delText>Current location (geo-location)</w:delText>
        </w:r>
      </w:del>
    </w:p>
    <w:p w:rsidR="372E6D33" w:rsidP="372E6D33" w:rsidRDefault="372E6D33" w14:paraId="7180F4FF" w14:textId="230C8150">
      <w:pPr>
        <w:pStyle w:val="Heading2"/>
        <w:rPr>
          <w:ins w:author="Guest User" w:date="2020-03-27T17:33:24.966Z"/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26"/>
          <w:szCs w:val="26"/>
        </w:rPr>
      </w:pPr>
      <w:ins w:author="Chris Xiao" w:date="2020-03-27T01:58:00Z" w:id="879932535">
        <w:del w:author="Guest User" w:date="2020-03-27T17:33:24.757Z" w:id="1845188566">
          <w:r w:rsidDel="372E6D33">
            <w:delText>Identify the similarity of symptom patterns</w:delText>
          </w:r>
        </w:del>
      </w:ins>
      <w:ins w:author="Chris Xiao" w:date="2020-03-27T02:00:00Z" w:id="1501178008">
        <w:del w:author="Guest User" w:date="2020-03-27T17:33:24.757Z" w:id="1943340939">
          <w:r w:rsidDel="372E6D33">
            <w:delText xml:space="preserve"> &lt;Machine lea</w:delText>
          </w:r>
        </w:del>
      </w:ins>
      <w:ins w:author="Chris Xiao" w:date="2020-03-27T02:01:00Z" w:id="1683850089">
        <w:del w:author="Guest User" w:date="2020-03-27T17:33:24.757Z" w:id="1450104005">
          <w:r w:rsidDel="372E6D33">
            <w:delText>rning based model&gt;</w:delText>
          </w:r>
        </w:del>
      </w:ins>
      <w:ins w:author="Guest User" w:date="2020-03-27T17:33:24.966Z" w:id="766290446">
        <w:r w:rsidRPr="372E6D33" w:rsidR="372E6D33">
          <w:rPr>
            <w:rFonts w:ascii="Calibri Light" w:hAnsi="Calibri Light" w:eastAsia="Calibri Light" w:cs="Calibri Light"/>
            <w:b w:val="0"/>
            <w:bCs w:val="0"/>
            <w:color w:val="2F5496" w:themeColor="accent1" w:themeTint="FF" w:themeShade="BF"/>
            <w:sz w:val="26"/>
            <w:szCs w:val="26"/>
          </w:rPr>
          <w:t xml:space="preserve"> Identify the similarity of symptom patterns &lt;Syndromic Surveillance&gt;</w:t>
        </w:r>
      </w:ins>
    </w:p>
    <w:p w:rsidR="372E6D33" w:rsidP="372E6D33" w:rsidRDefault="372E6D33" w14:paraId="1933B0D3" w14:textId="23FF609B">
      <w:pPr>
        <w:spacing w:line="257" w:lineRule="auto"/>
        <w:rPr>
          <w:ins w:author="Guest User" w:date="2020-03-27T17:33:24.967Z"/>
          <w:rStyle w:val="Hyperlink"/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pPrChange w:author="Guest User" w:date="2020-03-27T17:33:24.939Z">
          <w:pPr/>
        </w:pPrChange>
      </w:pPr>
      <w:ins w:author="Guest User" w:date="2020-03-27T17:33:24.942Z" w:id="598404608">
        <w:r>
          <w:fldChar w:fldCharType="begin"/>
        </w:r>
        <w:r>
          <w:instrText xml:space="preserve"> HYPERLINK "https://www.cdc.gov/nssp/index.html" </w:instrText>
        </w:r>
        <w:r>
          <w:fldChar w:fldCharType="separate"/>
        </w:r>
      </w:ins>
      <w:ins w:author="Guest User" w:date="2020-03-27T17:33:24.967Z" w:id="962018605">
        <w:r w:rsidRPr="372E6D33" w:rsidR="372E6D33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https://www.cdc.gov/nssp/index.html</w:t>
        </w:r>
      </w:ins>
      <w:ins w:author="Guest User" w:date="2020-03-27T17:33:24.942Z" w:id="841661472">
        <w:r>
          <w:fldChar w:fldCharType="end"/>
        </w:r>
      </w:ins>
    </w:p>
    <w:p w:rsidR="372E6D33" w:rsidP="372E6D33" w:rsidRDefault="372E6D33" w14:paraId="287FFEBA" w14:textId="297FFBD3">
      <w:pPr>
        <w:spacing w:line="257" w:lineRule="auto"/>
        <w:rPr>
          <w:ins w:author="Chris Xiao" w:date="2020-03-27T01:58:00Z"/>
          <w:rStyle w:val="Hyperlink"/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pPrChange w:author="Guest User" w:date="2020-03-27T17:33:24.956Z">
          <w:pPr/>
        </w:pPrChange>
      </w:pPr>
      <w:ins w:author="Guest User" w:date="2020-03-27T17:33:24.957Z" w:id="1585563642">
        <w:r>
          <w:fldChar w:fldCharType="begin"/>
        </w:r>
        <w:r>
          <w:instrText xml:space="preserve"> HYPERLINK "https://www.cdc.gov/nssp/news/2020/02-february/news.html#Collaborations" </w:instrText>
        </w:r>
        <w:r>
          <w:fldChar w:fldCharType="separate"/>
        </w:r>
      </w:ins>
      <w:ins w:author="Guest User" w:date="2020-03-27T17:33:24.967Z" w:id="1664247306">
        <w:r w:rsidRPr="372E6D33" w:rsidR="372E6D33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https://www.cdc.gov/nssp/news/2020/02-february/news.html#Collaborations</w:t>
        </w:r>
      </w:ins>
      <w:ins w:author="Guest User" w:date="2020-03-27T17:33:24.957Z" w:id="1796086332">
        <w:r>
          <w:fldChar w:fldCharType="end"/>
        </w:r>
      </w:ins>
    </w:p>
    <w:p w:rsidR="00081F77" w:rsidP="00081F77" w:rsidRDefault="00081F77" w14:paraId="18409A85" w14:textId="6719740E">
      <w:pPr>
        <w:pStyle w:val="ListParagraph"/>
        <w:numPr>
          <w:ilvl w:val="0"/>
          <w:numId w:val="19"/>
        </w:numPr>
        <w:rPr>
          <w:ins w:author="Chris Xiao" w:date="2020-03-27T02:01:00Z" w:id="293"/>
        </w:rPr>
      </w:pPr>
      <w:ins w:author="Chris Xiao" w:date="2020-03-27T01:58:00Z" w:id="294">
        <w:r>
          <w:t xml:space="preserve">Clusters of </w:t>
        </w:r>
      </w:ins>
      <w:ins w:author="Chris Xiao" w:date="2020-03-27T01:59:00Z" w:id="295">
        <w:r>
          <w:t>case with similar symptoms (location based??)</w:t>
        </w:r>
      </w:ins>
    </w:p>
    <w:p w:rsidR="00BC0181" w:rsidP="00081F77" w:rsidRDefault="00BC0181" w14:paraId="56863366" w14:textId="1836082D">
      <w:pPr>
        <w:pStyle w:val="ListParagraph"/>
        <w:numPr>
          <w:ilvl w:val="0"/>
          <w:numId w:val="19"/>
        </w:numPr>
        <w:rPr>
          <w:ins w:author="Chris Xiao" w:date="2020-03-27T02:02:00Z" w:id="296"/>
        </w:rPr>
      </w:pPr>
      <w:ins w:author="Chris Xiao" w:date="2020-03-27T02:01:00Z" w:id="297">
        <w:r>
          <w:t>Case similarity with confirmed cases</w:t>
        </w:r>
      </w:ins>
    </w:p>
    <w:p w:rsidR="00BC0181" w:rsidP="00081F77" w:rsidRDefault="00BC0181" w14:paraId="6BE45926" w14:textId="1AC20A83">
      <w:pPr>
        <w:pStyle w:val="ListParagraph"/>
        <w:numPr>
          <w:ilvl w:val="0"/>
          <w:numId w:val="19"/>
        </w:numPr>
        <w:rPr>
          <w:ins w:author="Chris Xiao" w:date="2020-03-27T02:03:00Z" w:id="298"/>
        </w:rPr>
      </w:pPr>
      <w:ins w:author="Chris Xiao" w:date="2020-03-27T02:03:00Z" w:id="299">
        <w:r>
          <w:t>The model could help to decide if more testing and sampling is needed in an area</w:t>
        </w:r>
      </w:ins>
    </w:p>
    <w:p w:rsidR="00BC0181" w:rsidP="00BC0181" w:rsidRDefault="00BC0181" w14:paraId="597FD5B3" w14:textId="60D60A3F">
      <w:pPr>
        <w:pStyle w:val="ListParagraph"/>
        <w:rPr>
          <w:ins w:author="Chris Xiao" w:date="2020-03-27T02:02:00Z" w:id="300"/>
        </w:rPr>
        <w:pPrChange w:author="Chris Xiao" w:date="2020-03-27T02:06:00Z" w:id="301">
          <w:pPr/>
        </w:pPrChange>
      </w:pPr>
      <w:ins w:author="Chris Xiao" w:date="2020-03-27T02:05:00Z" w:id="302">
        <w:r>
          <w:t xml:space="preserve">&lt;if an area have a surging </w:t>
        </w:r>
      </w:ins>
      <w:ins w:author="Chris Xiao" w:date="2020-03-27T02:06:00Z" w:id="303">
        <w:r>
          <w:t xml:space="preserve">reports </w:t>
        </w:r>
      </w:ins>
      <w:ins w:author="Chris Xiao" w:date="2020-03-27T02:05:00Z" w:id="304">
        <w:r>
          <w:t>with high similarity with con</w:t>
        </w:r>
      </w:ins>
      <w:ins w:author="Chris Xiao" w:date="2020-03-27T02:06:00Z" w:id="305">
        <w:r>
          <w:t>firmed cases, but not enough testing are done there&gt;</w:t>
        </w:r>
      </w:ins>
    </w:p>
    <w:p w:rsidR="00BC0181" w:rsidP="00BC0181" w:rsidRDefault="00081F77" w14:paraId="3BD1B1F8" w14:textId="2F230164">
      <w:pPr>
        <w:pStyle w:val="Heading2"/>
        <w:rPr>
          <w:ins w:author="Chris Xiao" w:date="2020-03-27T02:06:00Z" w:id="306"/>
        </w:rPr>
      </w:pPr>
      <w:ins w:author="Chris Xiao" w:date="2020-03-27T01:59:00Z" w:id="307">
        <w:r>
          <w:t xml:space="preserve">Identify the potential hot spot </w:t>
        </w:r>
      </w:ins>
      <w:ins w:author="Chris Xiao" w:date="2020-03-27T02:12:00Z" w:id="308">
        <w:r w:rsidR="007E4AC1">
          <w:t>and take intervention early</w:t>
        </w:r>
      </w:ins>
    </w:p>
    <w:p w:rsidR="00BC0181" w:rsidP="00BC0181" w:rsidRDefault="00BC0181" w14:paraId="02E51747" w14:textId="5A725ADA">
      <w:pPr>
        <w:pStyle w:val="ListParagraph"/>
        <w:numPr>
          <w:ilvl w:val="0"/>
          <w:numId w:val="21"/>
        </w:numPr>
        <w:rPr>
          <w:ins w:author="Chris Xiao" w:date="2020-03-27T02:07:00Z" w:id="309"/>
        </w:rPr>
      </w:pPr>
      <w:ins w:author="Chris Xiao" w:date="2020-03-27T02:06:00Z" w:id="310">
        <w:r>
          <w:t xml:space="preserve">Where have the </w:t>
        </w:r>
      </w:ins>
      <w:ins w:author="Chris Xiao" w:date="2020-03-27T02:07:00Z" w:id="311">
        <w:r>
          <w:t xml:space="preserve">most </w:t>
        </w:r>
      </w:ins>
      <w:ins w:author="Chris Xiao" w:date="2020-03-27T02:08:00Z" w:id="312">
        <w:r>
          <w:t>existing</w:t>
        </w:r>
      </w:ins>
      <w:ins w:author="Chris Xiao" w:date="2020-03-27T02:07:00Z" w:id="313">
        <w:r>
          <w:t xml:space="preserve"> reports, the similarity of symptoms </w:t>
        </w:r>
      </w:ins>
      <w:ins w:author="Chris Xiao" w:date="2020-03-27T02:08:00Z" w:id="314">
        <w:r>
          <w:t>is</w:t>
        </w:r>
      </w:ins>
      <w:ins w:author="Chris Xiao" w:date="2020-03-27T02:07:00Z" w:id="315">
        <w:r>
          <w:t xml:space="preserve"> high</w:t>
        </w:r>
      </w:ins>
    </w:p>
    <w:p w:rsidRPr="00BC0181" w:rsidR="00BC0181" w:rsidP="00BC0181" w:rsidRDefault="00BC0181" w14:paraId="7832BDFB" w14:textId="19CFE181">
      <w:pPr>
        <w:pStyle w:val="ListParagraph"/>
        <w:numPr>
          <w:ilvl w:val="0"/>
          <w:numId w:val="21"/>
        </w:numPr>
        <w:rPr>
          <w:ins w:author="Chris Xiao" w:date="2020-03-27T02:00:00Z" w:id="316"/>
          <w:rPrChange w:author="Chris Xiao" w:date="2020-03-27T02:06:00Z" w:id="317">
            <w:rPr>
              <w:ins w:author="Chris Xiao" w:date="2020-03-27T02:00:00Z" w:id="318"/>
            </w:rPr>
          </w:rPrChange>
        </w:rPr>
        <w:pPrChange w:author="Chris Xiao" w:date="2020-03-27T02:06:00Z" w:id="319">
          <w:pPr>
            <w:pStyle w:val="ListParagraph"/>
            <w:numPr>
              <w:numId w:val="19"/>
            </w:numPr>
            <w:ind w:hanging="360"/>
          </w:pPr>
        </w:pPrChange>
      </w:pPr>
      <w:ins w:author="Chris Xiao" w:date="2020-03-27T02:07:00Z" w:id="320">
        <w:r>
          <w:t>Where we see the most in</w:t>
        </w:r>
      </w:ins>
      <w:ins w:author="Chris Xiao" w:date="2020-03-27T02:08:00Z" w:id="321">
        <w:r>
          <w:t>creased reports</w:t>
        </w:r>
      </w:ins>
    </w:p>
    <w:p w:rsidR="00BC0181" w:rsidP="00BC0181" w:rsidRDefault="00BC0181" w14:paraId="557004D5" w14:textId="0EDB7454">
      <w:pPr>
        <w:pStyle w:val="Heading2"/>
        <w:rPr>
          <w:ins w:author="Chris Xiao" w:date="2020-03-27T02:08:00Z" w:id="322"/>
        </w:rPr>
      </w:pPr>
      <w:ins w:author="Chris Xiao" w:date="2020-03-27T02:08:00Z" w:id="323">
        <w:r>
          <w:t xml:space="preserve">Identify </w:t>
        </w:r>
        <w:r>
          <w:t xml:space="preserve">the potential audience for blood </w:t>
        </w:r>
      </w:ins>
      <w:ins w:author="Chris Xiao" w:date="2020-03-27T02:09:00Z" w:id="324">
        <w:r>
          <w:t>plasma</w:t>
        </w:r>
      </w:ins>
      <w:ins w:author="Chris Xiao" w:date="2020-03-27T02:08:00Z" w:id="325">
        <w:r>
          <w:t xml:space="preserve"> donation </w:t>
        </w:r>
      </w:ins>
      <w:ins w:author="Chris Xiao" w:date="2020-03-27T02:12:00Z" w:id="326">
        <w:r w:rsidR="007E4AC1">
          <w:t>for treatment</w:t>
        </w:r>
      </w:ins>
    </w:p>
    <w:p w:rsidRPr="00081F77" w:rsidR="00BC0181" w:rsidP="00BC0181" w:rsidRDefault="00BC0181" w14:paraId="678F40CC" w14:textId="77777777">
      <w:pPr>
        <w:rPr>
          <w:ins w:author="Chris Xiao" w:date="2020-03-27T01:57:00Z" w:id="327"/>
          <w:rPrChange w:author="Chris Xiao" w:date="2020-03-27T01:58:00Z" w:id="328">
            <w:rPr>
              <w:ins w:author="Chris Xiao" w:date="2020-03-27T01:57:00Z" w:id="329"/>
              <w:rFonts w:ascii="Segoe UI" w:hAnsi="Segoe UI" w:cs="Segoe UI"/>
            </w:rPr>
          </w:rPrChange>
        </w:rPr>
        <w:pPrChange w:author="Chris Xiao" w:date="2020-03-27T02:00:00Z" w:id="330">
          <w:pPr>
            <w:pStyle w:val="Heading2"/>
          </w:pPr>
        </w:pPrChange>
      </w:pPr>
    </w:p>
    <w:p w:rsidR="00081F77" w:rsidP="61B99E59" w:rsidRDefault="00081F77" w14:paraId="565CEAA9" w14:textId="77777777">
      <w:pPr>
        <w:rPr>
          <w:ins w:author="Chris Xiao" w:date="2020-03-27T01:57:00Z" w:id="331"/>
        </w:rPr>
      </w:pPr>
    </w:p>
    <w:p w:rsidR="008771CA" w:rsidP="61B99E59" w:rsidRDefault="008771CA" w14:paraId="76BFE3F6" w14:textId="67C1E14B"/>
    <w:sectPr w:rsidR="008771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AL" w:author="Art Leonard" w:date="2020-03-13T18:37:00Z" w:id="257">
    <w:p w:rsidR="61B99E59" w:rsidRDefault="61B99E59" w14:paraId="614DDCE5" w14:textId="1D6CD425">
      <w:r>
        <w:t>Need to come up with a way such that HIGH is always BAD, and LOW is always GOOD to ensure consistentcy in the survey. Thoughts?</w:t>
      </w:r>
      <w:r>
        <w:annotationRef/>
      </w:r>
    </w:p>
  </w:comment>
  <w:comment w:initials="AL" w:author="Art Leonard" w:date="2020-03-13T18:39:00Z" w:id="275">
    <w:p w:rsidR="61B99E59" w:rsidRDefault="61B99E59" w14:paraId="76DE5DF5" w14:textId="3B43D09F">
      <w:r>
        <w:t>well... this would be easier if we'd been surveying here before... need to reword this.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4DDCE5" w15:done="0"/>
  <w15:commentEx w15:paraId="76DE5D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24C0F23" w16cex:dateUtc="2020-03-14T01:37:00Z"/>
  <w16cex:commentExtensible w16cex:durableId="4D55A69F" w16cex:dateUtc="2020-03-14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4DDCE5" w16cid:durableId="324C0F23"/>
  <w16cid:commentId w16cid:paraId="76DE5DF5" w16cid:durableId="4D55A6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3DC7" w:rsidP="009A468D" w:rsidRDefault="001B3DC7" w14:paraId="638FC79E" w14:textId="77777777">
      <w:pPr>
        <w:spacing w:after="0" w:line="240" w:lineRule="auto"/>
      </w:pPr>
      <w:r>
        <w:separator/>
      </w:r>
    </w:p>
  </w:endnote>
  <w:endnote w:type="continuationSeparator" w:id="0">
    <w:p w:rsidR="001B3DC7" w:rsidP="009A468D" w:rsidRDefault="001B3DC7" w14:paraId="323291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3DC7" w:rsidP="009A468D" w:rsidRDefault="001B3DC7" w14:paraId="4C6611C4" w14:textId="77777777">
      <w:pPr>
        <w:spacing w:after="0" w:line="240" w:lineRule="auto"/>
      </w:pPr>
      <w:r>
        <w:separator/>
      </w:r>
    </w:p>
  </w:footnote>
  <w:footnote w:type="continuationSeparator" w:id="0">
    <w:p w:rsidR="001B3DC7" w:rsidP="009A468D" w:rsidRDefault="001B3DC7" w14:paraId="445D5C3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732C"/>
    <w:multiLevelType w:val="hybridMultilevel"/>
    <w:tmpl w:val="850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3601AB2"/>
    <w:multiLevelType w:val="hybridMultilevel"/>
    <w:tmpl w:val="C74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D745F0"/>
    <w:multiLevelType w:val="hybridMultilevel"/>
    <w:tmpl w:val="B94E7DD4"/>
    <w:lvl w:ilvl="0" w:tplc="CB5280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74D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8A22A1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8AE2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EEB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E46EF4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6A75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4455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48C062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F22D58"/>
    <w:multiLevelType w:val="hybridMultilevel"/>
    <w:tmpl w:val="8EFE3DC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2755320"/>
    <w:multiLevelType w:val="hybridMultilevel"/>
    <w:tmpl w:val="59462CBC"/>
    <w:lvl w:ilvl="0" w:tplc="895292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163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1A6E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6413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5AFC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10B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1CF8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24A9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B2D6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B35C31"/>
    <w:multiLevelType w:val="hybridMultilevel"/>
    <w:tmpl w:val="FCE68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1EBD6753"/>
    <w:multiLevelType w:val="hybridMultilevel"/>
    <w:tmpl w:val="E2520C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236A46B4"/>
    <w:multiLevelType w:val="hybridMultilevel"/>
    <w:tmpl w:val="38081E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298A55C5"/>
    <w:multiLevelType w:val="hybridMultilevel"/>
    <w:tmpl w:val="3ECEB0E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82871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2C013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85D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661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7C0EC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464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E24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D12E8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9BA7827"/>
    <w:multiLevelType w:val="hybridMultilevel"/>
    <w:tmpl w:val="704A61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38C222EC"/>
    <w:multiLevelType w:val="hybridMultilevel"/>
    <w:tmpl w:val="BB80C7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4A77764D"/>
    <w:multiLevelType w:val="hybridMultilevel"/>
    <w:tmpl w:val="3D6230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4C133ECE"/>
    <w:multiLevelType w:val="multilevel"/>
    <w:tmpl w:val="7666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Times New Roman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C7F78D5"/>
    <w:multiLevelType w:val="hybridMultilevel"/>
    <w:tmpl w:val="A89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57772FAA"/>
    <w:multiLevelType w:val="hybridMultilevel"/>
    <w:tmpl w:val="FFFFFFFF"/>
    <w:lvl w:ilvl="0" w:tplc="7466C8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989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F02A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FE5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280B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0CC8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E6C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DC5C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0E06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CD2E3A"/>
    <w:multiLevelType w:val="hybridMultilevel"/>
    <w:tmpl w:val="51F20094"/>
    <w:lvl w:ilvl="0" w:tplc="A9EEAB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788C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6CE069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747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B402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624A0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A689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489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7CCAB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9575CF"/>
    <w:multiLevelType w:val="hybridMultilevel"/>
    <w:tmpl w:val="9C5CF7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5F7678D3"/>
    <w:multiLevelType w:val="hybridMultilevel"/>
    <w:tmpl w:val="041E62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8" w15:restartNumberingAfterBreak="0">
    <w:nsid w:val="703030D6"/>
    <w:multiLevelType w:val="hybridMultilevel"/>
    <w:tmpl w:val="582848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7EB11729"/>
    <w:multiLevelType w:val="hybridMultilevel"/>
    <w:tmpl w:val="8F88D856"/>
    <w:lvl w:ilvl="0" w:tplc="1ACC76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F00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19A3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3838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CAA9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1F02EF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F65F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864C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403CB7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250520"/>
    <w:multiLevelType w:val="hybridMultilevel"/>
    <w:tmpl w:val="812601C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cs="Wingdings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15"/>
  </w:num>
  <w:num w:numId="5">
    <w:abstractNumId w:val="2"/>
  </w:num>
  <w:num w:numId="6">
    <w:abstractNumId w:val="8"/>
  </w:num>
  <w:num w:numId="7">
    <w:abstractNumId w:val="19"/>
  </w:num>
  <w:num w:numId="8">
    <w:abstractNumId w:val="18"/>
  </w:num>
  <w:num w:numId="9">
    <w:abstractNumId w:val="7"/>
  </w:num>
  <w:num w:numId="10">
    <w:abstractNumId w:val="11"/>
  </w:num>
  <w:num w:numId="11">
    <w:abstractNumId w:val="20"/>
  </w:num>
  <w:num w:numId="12">
    <w:abstractNumId w:val="16"/>
  </w:num>
  <w:num w:numId="13">
    <w:abstractNumId w:val="13"/>
  </w:num>
  <w:num w:numId="14">
    <w:abstractNumId w:val="5"/>
  </w:num>
  <w:num w:numId="15">
    <w:abstractNumId w:val="17"/>
  </w:num>
  <w:num w:numId="16">
    <w:abstractNumId w:val="3"/>
  </w:num>
  <w:num w:numId="17">
    <w:abstractNumId w:val="6"/>
  </w:num>
  <w:num w:numId="18">
    <w:abstractNumId w:val="10"/>
  </w:num>
  <w:num w:numId="19">
    <w:abstractNumId w:val="0"/>
  </w:num>
  <w:num w:numId="20">
    <w:abstractNumId w:val="9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 Xiao">
    <w15:presenceInfo w15:providerId="AD" w15:userId="S::zhuoxiao@microsoft.com::32ee3ebc-b4c6-4230-9ddf-790dcf4765d0"/>
  </w15:person>
  <w15:person w15:author="Art Leonard">
    <w15:presenceInfo w15:providerId="AD" w15:userId="S::artl@microsoft.com::ae82dbb7-deb5-42a4-85f7-597f7d2743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tru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E08BD9"/>
    <w:rsid w:val="00057392"/>
    <w:rsid w:val="00081F77"/>
    <w:rsid w:val="000A60F7"/>
    <w:rsid w:val="0017541C"/>
    <w:rsid w:val="001A336C"/>
    <w:rsid w:val="001B3DC7"/>
    <w:rsid w:val="00257BC8"/>
    <w:rsid w:val="002B5640"/>
    <w:rsid w:val="00306ABE"/>
    <w:rsid w:val="00431951"/>
    <w:rsid w:val="00453D2B"/>
    <w:rsid w:val="00553BAB"/>
    <w:rsid w:val="005E5B02"/>
    <w:rsid w:val="00746B9F"/>
    <w:rsid w:val="0075263E"/>
    <w:rsid w:val="007B430C"/>
    <w:rsid w:val="007E4AC1"/>
    <w:rsid w:val="008771CA"/>
    <w:rsid w:val="008B1C58"/>
    <w:rsid w:val="0098678B"/>
    <w:rsid w:val="009A468D"/>
    <w:rsid w:val="00A314B9"/>
    <w:rsid w:val="00A57955"/>
    <w:rsid w:val="00B666EF"/>
    <w:rsid w:val="00BC0181"/>
    <w:rsid w:val="00C048D8"/>
    <w:rsid w:val="00CB28AC"/>
    <w:rsid w:val="00F00B9C"/>
    <w:rsid w:val="00F11CED"/>
    <w:rsid w:val="02527D8A"/>
    <w:rsid w:val="0BD310D8"/>
    <w:rsid w:val="0E3325A9"/>
    <w:rsid w:val="0E367F22"/>
    <w:rsid w:val="100A1F62"/>
    <w:rsid w:val="1268B264"/>
    <w:rsid w:val="14C69AD7"/>
    <w:rsid w:val="1C01CBBF"/>
    <w:rsid w:val="1D9090D1"/>
    <w:rsid w:val="1EE674B9"/>
    <w:rsid w:val="372E6D33"/>
    <w:rsid w:val="3884D992"/>
    <w:rsid w:val="4047CE55"/>
    <w:rsid w:val="42E08BD9"/>
    <w:rsid w:val="44D9039A"/>
    <w:rsid w:val="4AAD5C73"/>
    <w:rsid w:val="4E699218"/>
    <w:rsid w:val="4F70D2C6"/>
    <w:rsid w:val="5097053E"/>
    <w:rsid w:val="538DAC19"/>
    <w:rsid w:val="5405C924"/>
    <w:rsid w:val="5985CE89"/>
    <w:rsid w:val="5B40E3E1"/>
    <w:rsid w:val="61B99E59"/>
    <w:rsid w:val="634166C4"/>
    <w:rsid w:val="650DB605"/>
    <w:rsid w:val="651CFA0E"/>
    <w:rsid w:val="6A435319"/>
    <w:rsid w:val="6F59901C"/>
    <w:rsid w:val="742392B0"/>
    <w:rsid w:val="7954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8BD9"/>
  <w15:chartTrackingRefBased/>
  <w15:docId w15:val="{0B4801B0-9718-4F37-92C6-F290916E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30C"/>
  </w:style>
  <w:style w:type="paragraph" w:styleId="Heading1">
    <w:name w:val="heading 1"/>
    <w:basedOn w:val="Normal"/>
    <w:next w:val="Normal"/>
    <w:link w:val="Heading1Char"/>
    <w:uiPriority w:val="9"/>
    <w:qFormat/>
    <w:rsid w:val="008B1C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C5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A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263E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8B1C5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C5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1C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8B1C5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43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7B430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7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1C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6A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D532B386C40429B4D5C6AA35D67DF" ma:contentTypeVersion="8" ma:contentTypeDescription="Create a new document." ma:contentTypeScope="" ma:versionID="a947be73e77fa4f664b583a3e1856de6">
  <xsd:schema xmlns:xsd="http://www.w3.org/2001/XMLSchema" xmlns:xs="http://www.w3.org/2001/XMLSchema" xmlns:p="http://schemas.microsoft.com/office/2006/metadata/properties" xmlns:ns2="495a03f9-6eed-4d90-90a3-7eb4348873dd" targetNamespace="http://schemas.microsoft.com/office/2006/metadata/properties" ma:root="true" ma:fieldsID="b246b95a0b87867b757082326ec3b3f0" ns2:_="">
    <xsd:import namespace="495a03f9-6eed-4d90-90a3-7eb4348873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a03f9-6eed-4d90-90a3-7eb434887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3A17-19FA-49F1-8522-404162F7C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53683B-5276-4C7E-B4BA-217D835F93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CCE54-5751-4C1B-BEDA-4825324CE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a03f9-6eed-4d90-90a3-7eb43488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B5594-CCFB-49F1-BAF7-1633939513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 Leonard</dc:creator>
  <keywords/>
  <dc:description/>
  <lastModifiedBy>Guest User</lastModifiedBy>
  <revision>5</revision>
  <dcterms:created xsi:type="dcterms:W3CDTF">2020-03-27T07:47:00.0000000Z</dcterms:created>
  <dcterms:modified xsi:type="dcterms:W3CDTF">2020-03-27T17:33:37.3914920Z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0x0101007D9D532B386C40429B4D5C6AA35D67DF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zhuoxiao@microsoft.com</vt:lpwstr>
  </property>
  <property fmtid="{D5CDD505-2E9C-101B-9397-08002B2CF9AE}" pid="6" name="MSIP_Label_f42aa342-8706-4288-bd11-ebb85995028c_SetDate">
    <vt:lpwstr>2020-03-27T04:20:17.5328766Z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8b27a164-75e7-40da-a557-0e8d42a41344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